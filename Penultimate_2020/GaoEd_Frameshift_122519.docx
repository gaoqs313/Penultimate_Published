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F8" w14:textId="77777777" w:rsidR="007F6338" w:rsidRDefault="00DF6EE6" w:rsidP="00BC78E8">
      <w:pPr>
        <w:spacing w:line="360" w:lineRule="auto"/>
        <w:jc w:val="center"/>
        <w:rPr>
          <w:rFonts w:ascii="Arial" w:hAnsi="Arial" w:cs="Arial"/>
          <w:b/>
          <w:bCs/>
        </w:rPr>
      </w:pPr>
      <w:r>
        <w:rPr>
          <w:rFonts w:ascii="Arial" w:hAnsi="Arial" w:cs="Arial"/>
          <w:b/>
          <w:bCs/>
        </w:rPr>
        <w:t>Splicing-accessible c</w:t>
      </w:r>
      <w:r w:rsidR="00BC78E8" w:rsidRPr="00ED27FA">
        <w:rPr>
          <w:rFonts w:ascii="Arial" w:hAnsi="Arial" w:cs="Arial"/>
          <w:b/>
          <w:bCs/>
        </w:rPr>
        <w:t>oding 3’UTRs</w:t>
      </w:r>
      <w:r>
        <w:rPr>
          <w:rFonts w:ascii="Arial" w:hAnsi="Arial" w:cs="Arial"/>
          <w:b/>
          <w:bCs/>
        </w:rPr>
        <w:t xml:space="preserve"> control</w:t>
      </w:r>
      <w:r w:rsidR="00BC78E8" w:rsidRPr="00ED27FA">
        <w:rPr>
          <w:rFonts w:ascii="Arial" w:hAnsi="Arial" w:cs="Arial"/>
          <w:b/>
          <w:bCs/>
        </w:rPr>
        <w:t xml:space="preserve"> protein</w:t>
      </w:r>
      <w:r>
        <w:rPr>
          <w:rFonts w:ascii="Arial" w:hAnsi="Arial" w:cs="Arial"/>
          <w:b/>
          <w:bCs/>
        </w:rPr>
        <w:t xml:space="preserve"> stability </w:t>
      </w:r>
    </w:p>
    <w:p w14:paraId="457591BD" w14:textId="7EACB15A" w:rsidR="00BC78E8" w:rsidRPr="00ED27FA" w:rsidRDefault="00DF6EE6" w:rsidP="00BC78E8">
      <w:pPr>
        <w:spacing w:line="360" w:lineRule="auto"/>
        <w:jc w:val="center"/>
        <w:rPr>
          <w:rFonts w:ascii="Arial" w:hAnsi="Arial" w:cs="Arial"/>
          <w:b/>
          <w:bCs/>
        </w:rPr>
      </w:pPr>
      <w:r>
        <w:rPr>
          <w:rFonts w:ascii="Arial" w:hAnsi="Arial" w:cs="Arial"/>
          <w:b/>
          <w:bCs/>
        </w:rPr>
        <w:t>and</w:t>
      </w:r>
      <w:r w:rsidR="00BC78E8" w:rsidRPr="00ED27FA">
        <w:rPr>
          <w:rFonts w:ascii="Arial" w:hAnsi="Arial" w:cs="Arial"/>
          <w:b/>
          <w:bCs/>
        </w:rPr>
        <w:t xml:space="preserve"> interactio</w:t>
      </w:r>
      <w:r>
        <w:rPr>
          <w:rFonts w:ascii="Arial" w:hAnsi="Arial" w:cs="Arial"/>
          <w:b/>
          <w:bCs/>
        </w:rPr>
        <w:t>n networks</w:t>
      </w:r>
    </w:p>
    <w:p w14:paraId="66E983D5" w14:textId="77777777" w:rsidR="004A0B35" w:rsidRDefault="004A0B35" w:rsidP="00BC78E8">
      <w:pPr>
        <w:spacing w:line="360" w:lineRule="auto"/>
        <w:jc w:val="both"/>
        <w:rPr>
          <w:rFonts w:ascii="Arial" w:hAnsi="Arial" w:cs="Arial"/>
        </w:rPr>
      </w:pPr>
    </w:p>
    <w:p w14:paraId="17AB9E13" w14:textId="11C5A8CD" w:rsidR="00BC78E8" w:rsidRDefault="00BC78E8" w:rsidP="00BC78E8">
      <w:pPr>
        <w:spacing w:line="360" w:lineRule="auto"/>
        <w:jc w:val="both"/>
        <w:rPr>
          <w:rFonts w:ascii="Arial" w:hAnsi="Arial" w:cs="Arial"/>
        </w:rPr>
      </w:pPr>
      <w:r w:rsidRPr="00ED27FA">
        <w:rPr>
          <w:rFonts w:ascii="Arial" w:hAnsi="Arial" w:cs="Arial"/>
        </w:rPr>
        <w:t>Marco Preussner</w:t>
      </w:r>
      <w:r w:rsidRPr="00ED27FA">
        <w:rPr>
          <w:rFonts w:ascii="Arial" w:hAnsi="Arial" w:cs="Arial"/>
          <w:vertAlign w:val="superscript"/>
        </w:rPr>
        <w:t xml:space="preserve">1 </w:t>
      </w:r>
      <w:r w:rsidRPr="00ED27FA">
        <w:rPr>
          <w:rFonts w:ascii="Arial" w:hAnsi="Arial" w:cs="Arial"/>
        </w:rPr>
        <w:t>≠, Qingsong Gao</w:t>
      </w:r>
      <w:r w:rsidRPr="00ED27FA">
        <w:rPr>
          <w:rFonts w:ascii="Arial" w:hAnsi="Arial" w:cs="Arial"/>
          <w:vertAlign w:val="superscript"/>
        </w:rPr>
        <w:t xml:space="preserve">2 </w:t>
      </w:r>
      <w:r w:rsidRPr="00ED27FA">
        <w:rPr>
          <w:rFonts w:ascii="Arial" w:hAnsi="Arial" w:cs="Arial"/>
        </w:rPr>
        <w:t>≠, Eliot Morrison</w:t>
      </w:r>
      <w:r w:rsidRPr="00ED27FA">
        <w:rPr>
          <w:rFonts w:ascii="Arial" w:hAnsi="Arial" w:cs="Arial"/>
          <w:vertAlign w:val="superscript"/>
        </w:rPr>
        <w:t xml:space="preserve">3 </w:t>
      </w:r>
      <w:r w:rsidRPr="00ED27FA">
        <w:rPr>
          <w:rFonts w:ascii="Arial" w:hAnsi="Arial" w:cs="Arial"/>
        </w:rPr>
        <w:t>≠, Olga Herdt</w:t>
      </w:r>
      <w:r w:rsidRPr="00ED27FA">
        <w:rPr>
          <w:rFonts w:ascii="Arial" w:hAnsi="Arial" w:cs="Arial"/>
          <w:vertAlign w:val="superscript"/>
        </w:rPr>
        <w:t>1</w:t>
      </w:r>
      <w:r w:rsidRPr="00ED27FA">
        <w:rPr>
          <w:rFonts w:ascii="Arial" w:hAnsi="Arial" w:cs="Arial"/>
        </w:rPr>
        <w:t>, Florian Finkernagel</w:t>
      </w:r>
      <w:r w:rsidRPr="00ED27FA">
        <w:rPr>
          <w:rFonts w:ascii="Arial" w:hAnsi="Arial" w:cs="Arial"/>
          <w:vertAlign w:val="superscript"/>
        </w:rPr>
        <w:t>4</w:t>
      </w:r>
      <w:r w:rsidRPr="00ED27FA">
        <w:rPr>
          <w:rFonts w:ascii="Arial" w:hAnsi="Arial" w:cs="Arial"/>
        </w:rPr>
        <w:t>, Michael Schumann</w:t>
      </w:r>
      <w:r w:rsidRPr="00ED27FA">
        <w:rPr>
          <w:rFonts w:ascii="Arial" w:hAnsi="Arial" w:cs="Arial"/>
          <w:vertAlign w:val="superscript"/>
        </w:rPr>
        <w:t>5</w:t>
      </w:r>
      <w:r w:rsidRPr="00ED27FA">
        <w:rPr>
          <w:rFonts w:ascii="Arial" w:hAnsi="Arial" w:cs="Arial"/>
        </w:rPr>
        <w:t>, Eberhard Krause</w:t>
      </w:r>
      <w:r w:rsidRPr="00ED27FA">
        <w:rPr>
          <w:rFonts w:ascii="Arial" w:hAnsi="Arial" w:cs="Arial"/>
          <w:vertAlign w:val="superscript"/>
        </w:rPr>
        <w:t>5</w:t>
      </w:r>
      <w:r w:rsidRPr="00ED27FA">
        <w:rPr>
          <w:rFonts w:ascii="Arial" w:hAnsi="Arial" w:cs="Arial"/>
        </w:rPr>
        <w:t>, Christian Freund</w:t>
      </w:r>
      <w:r w:rsidRPr="00ED27FA">
        <w:rPr>
          <w:rFonts w:ascii="Arial" w:hAnsi="Arial" w:cs="Arial"/>
          <w:vertAlign w:val="superscript"/>
        </w:rPr>
        <w:t>3</w:t>
      </w:r>
      <w:r w:rsidRPr="00ED27FA">
        <w:rPr>
          <w:rFonts w:ascii="Arial" w:hAnsi="Arial" w:cs="Arial"/>
        </w:rPr>
        <w:t>, Wei Chen</w:t>
      </w:r>
      <w:r w:rsidRPr="00ED27FA">
        <w:rPr>
          <w:rFonts w:ascii="Arial" w:hAnsi="Arial" w:cs="Arial"/>
          <w:vertAlign w:val="superscript"/>
        </w:rPr>
        <w:t>2</w:t>
      </w:r>
      <w:r w:rsidRPr="00ED27FA">
        <w:rPr>
          <w:rFonts w:ascii="Arial" w:hAnsi="Arial" w:cs="Arial"/>
        </w:rPr>
        <w:t>*, Florian Heyd</w:t>
      </w:r>
      <w:r w:rsidRPr="00ED27FA">
        <w:rPr>
          <w:rFonts w:ascii="Arial" w:hAnsi="Arial" w:cs="Arial"/>
          <w:vertAlign w:val="superscript"/>
        </w:rPr>
        <w:t>1</w:t>
      </w:r>
      <w:r w:rsidRPr="00ED27FA">
        <w:rPr>
          <w:rFonts w:ascii="Arial" w:hAnsi="Arial" w:cs="Arial"/>
        </w:rPr>
        <w:t>*</w:t>
      </w:r>
    </w:p>
    <w:p w14:paraId="2DDBEDF5" w14:textId="77777777" w:rsidR="00BC78E8" w:rsidRPr="00ED27FA" w:rsidRDefault="00BC78E8" w:rsidP="00BC78E8">
      <w:pPr>
        <w:spacing w:line="360" w:lineRule="auto"/>
        <w:jc w:val="both"/>
        <w:rPr>
          <w:rFonts w:ascii="Arial" w:hAnsi="Arial" w:cs="Arial"/>
        </w:rPr>
      </w:pPr>
    </w:p>
    <w:p w14:paraId="6944AC8A" w14:textId="77777777" w:rsidR="00BC78E8" w:rsidRPr="00ED27FA" w:rsidRDefault="00BC78E8" w:rsidP="00BC78E8">
      <w:pPr>
        <w:spacing w:line="360" w:lineRule="auto"/>
        <w:jc w:val="both"/>
        <w:rPr>
          <w:rFonts w:ascii="Arial" w:hAnsi="Arial" w:cs="Arial"/>
        </w:rPr>
      </w:pPr>
      <w:r w:rsidRPr="00ED27FA">
        <w:rPr>
          <w:rFonts w:ascii="Arial" w:hAnsi="Arial" w:cs="Arial"/>
          <w:vertAlign w:val="superscript"/>
        </w:rPr>
        <w:t>1</w:t>
      </w:r>
      <w:r>
        <w:rPr>
          <w:rFonts w:ascii="Arial" w:hAnsi="Arial" w:cs="Arial"/>
        </w:rPr>
        <w:t>Freie Universität</w:t>
      </w:r>
      <w:r w:rsidRPr="00ED27FA">
        <w:rPr>
          <w:rFonts w:ascii="Arial" w:hAnsi="Arial" w:cs="Arial"/>
        </w:rPr>
        <w:t xml:space="preserve"> Berlin, Institute of Chemistry and Biochemistry, Laboratory of RNA Biochemistry, </w:t>
      </w:r>
      <w:proofErr w:type="spellStart"/>
      <w:r w:rsidRPr="00ED27FA">
        <w:rPr>
          <w:rFonts w:ascii="Arial" w:hAnsi="Arial" w:cs="Arial"/>
        </w:rPr>
        <w:t>Takustrasse</w:t>
      </w:r>
      <w:proofErr w:type="spellEnd"/>
      <w:r w:rsidRPr="00ED27FA">
        <w:rPr>
          <w:rFonts w:ascii="Arial" w:hAnsi="Arial" w:cs="Arial"/>
        </w:rPr>
        <w:t xml:space="preserve"> 6, 14195 Berlin, Germany.</w:t>
      </w:r>
    </w:p>
    <w:p w14:paraId="0A9C107D" w14:textId="43D7B7E5" w:rsidR="00BC78E8" w:rsidRPr="00ED27FA" w:rsidRDefault="00BC78E8" w:rsidP="00E94A79">
      <w:pPr>
        <w:spacing w:line="360" w:lineRule="auto"/>
        <w:jc w:val="both"/>
        <w:rPr>
          <w:rFonts w:ascii="Arial" w:hAnsi="Arial" w:cs="Arial"/>
        </w:rPr>
      </w:pPr>
      <w:commentRangeStart w:id="0"/>
      <w:r w:rsidRPr="00A4487F">
        <w:rPr>
          <w:rFonts w:ascii="Arial" w:hAnsi="Arial" w:cs="Arial"/>
          <w:highlight w:val="yellow"/>
          <w:vertAlign w:val="superscript"/>
        </w:rPr>
        <w:t>2</w:t>
      </w:r>
      <w:commentRangeEnd w:id="0"/>
      <w:r w:rsidR="00D5523A">
        <w:rPr>
          <w:rStyle w:val="CommentReference"/>
          <w:rFonts w:eastAsia="Times New Roman"/>
          <w:lang w:val="de-DE" w:eastAsia="de-DE"/>
        </w:rPr>
        <w:commentReference w:id="0"/>
      </w:r>
      <w:r w:rsidRPr="00A4487F">
        <w:rPr>
          <w:rFonts w:ascii="Arial" w:hAnsi="Arial" w:cs="Arial"/>
          <w:highlight w:val="yellow"/>
        </w:rPr>
        <w:t>Berlin Institute for Medical Systems Biology, Max Delbrück Center for Molecular Medicine, Laboratory for Systems Biology and Functional Genomics, Robert-</w:t>
      </w:r>
      <w:proofErr w:type="spellStart"/>
      <w:r w:rsidRPr="00A4487F">
        <w:rPr>
          <w:rFonts w:ascii="Arial" w:hAnsi="Arial" w:cs="Arial"/>
          <w:highlight w:val="yellow"/>
        </w:rPr>
        <w:t>Rössle</w:t>
      </w:r>
      <w:proofErr w:type="spellEnd"/>
      <w:r w:rsidR="00E94A79" w:rsidRPr="00A4487F">
        <w:rPr>
          <w:rFonts w:ascii="Arial" w:hAnsi="Arial" w:cs="Arial"/>
          <w:highlight w:val="yellow"/>
        </w:rPr>
        <w:t xml:space="preserve">-Str. 10, 13125 Berlin, Germany and Department of Biology, South University of Science and Technology of China, Shenzhen, Guangdong, </w:t>
      </w:r>
      <w:commentRangeStart w:id="1"/>
      <w:r w:rsidR="00E94A79" w:rsidRPr="00A4487F">
        <w:rPr>
          <w:rFonts w:ascii="Arial" w:hAnsi="Arial" w:cs="Arial"/>
          <w:highlight w:val="yellow"/>
        </w:rPr>
        <w:t>China</w:t>
      </w:r>
      <w:commentRangeEnd w:id="1"/>
      <w:r w:rsidR="009C2321">
        <w:rPr>
          <w:rStyle w:val="CommentReference"/>
          <w:rFonts w:eastAsia="Times New Roman"/>
          <w:lang w:val="de-DE" w:eastAsia="de-DE"/>
        </w:rPr>
        <w:commentReference w:id="1"/>
      </w:r>
    </w:p>
    <w:p w14:paraId="20314389" w14:textId="77777777" w:rsidR="00BC78E8" w:rsidRPr="00ED27FA" w:rsidRDefault="00BC78E8" w:rsidP="00BC78E8">
      <w:pPr>
        <w:spacing w:line="360" w:lineRule="auto"/>
        <w:jc w:val="both"/>
        <w:rPr>
          <w:rFonts w:ascii="Arial" w:hAnsi="Arial" w:cs="Arial"/>
        </w:rPr>
      </w:pPr>
      <w:r w:rsidRPr="00ED27FA">
        <w:rPr>
          <w:rFonts w:ascii="Arial" w:hAnsi="Arial" w:cs="Arial"/>
          <w:vertAlign w:val="superscript"/>
        </w:rPr>
        <w:t>3</w:t>
      </w:r>
      <w:r>
        <w:rPr>
          <w:rFonts w:ascii="Arial" w:hAnsi="Arial" w:cs="Arial"/>
        </w:rPr>
        <w:t>Freie</w:t>
      </w:r>
      <w:r w:rsidRPr="00ED27FA">
        <w:rPr>
          <w:rFonts w:ascii="Arial" w:hAnsi="Arial" w:cs="Arial"/>
        </w:rPr>
        <w:t xml:space="preserve"> </w:t>
      </w:r>
      <w:r>
        <w:rPr>
          <w:rFonts w:ascii="Arial" w:hAnsi="Arial" w:cs="Arial"/>
        </w:rPr>
        <w:t>Universität</w:t>
      </w:r>
      <w:r w:rsidRPr="00ED27FA">
        <w:rPr>
          <w:rFonts w:ascii="Arial" w:hAnsi="Arial" w:cs="Arial"/>
        </w:rPr>
        <w:t xml:space="preserve"> Berlin, Institute of Chemistry and Biochemistry, Laboratory of Protein Biochemistry, </w:t>
      </w:r>
      <w:proofErr w:type="spellStart"/>
      <w:r w:rsidRPr="00ED27FA">
        <w:rPr>
          <w:rFonts w:ascii="Arial" w:hAnsi="Arial" w:cs="Arial"/>
        </w:rPr>
        <w:t>Thielallee</w:t>
      </w:r>
      <w:proofErr w:type="spellEnd"/>
      <w:r w:rsidRPr="00ED27FA">
        <w:rPr>
          <w:rFonts w:ascii="Arial" w:hAnsi="Arial" w:cs="Arial"/>
        </w:rPr>
        <w:t xml:space="preserve"> 63, 14195 Berlin, Germany.</w:t>
      </w:r>
    </w:p>
    <w:p w14:paraId="1CF8941F" w14:textId="5AB51425" w:rsidR="00BC78E8" w:rsidRPr="005C1902" w:rsidRDefault="00BC78E8" w:rsidP="00BC78E8">
      <w:pPr>
        <w:spacing w:line="360" w:lineRule="auto"/>
        <w:jc w:val="both"/>
        <w:rPr>
          <w:rFonts w:ascii="Arial" w:eastAsia="Times New Roman" w:hAnsi="Arial" w:cs="Arial"/>
          <w:lang w:val="de-DE" w:eastAsia="de-DE"/>
        </w:rPr>
      </w:pPr>
      <w:r w:rsidRPr="005C1902">
        <w:rPr>
          <w:rFonts w:ascii="Arial" w:hAnsi="Arial" w:cs="Arial"/>
          <w:vertAlign w:val="superscript"/>
          <w:lang w:val="de-DE"/>
        </w:rPr>
        <w:t>4</w:t>
      </w:r>
      <w:r w:rsidRPr="005C1902">
        <w:rPr>
          <w:rFonts w:ascii="Arial" w:eastAsia="Times New Roman" w:hAnsi="Arial" w:cs="Arial"/>
          <w:lang w:val="de-DE" w:eastAsia="de-DE"/>
        </w:rPr>
        <w:t>Philipps-Univer</w:t>
      </w:r>
      <w:r w:rsidR="001367E8" w:rsidRPr="005C1902">
        <w:rPr>
          <w:rFonts w:ascii="Arial" w:eastAsia="Times New Roman" w:hAnsi="Arial" w:cs="Arial"/>
          <w:lang w:val="de-DE" w:eastAsia="de-DE"/>
        </w:rPr>
        <w:t xml:space="preserve">sity Marburg, Center </w:t>
      </w:r>
      <w:proofErr w:type="spellStart"/>
      <w:r w:rsidR="001367E8" w:rsidRPr="005C1902">
        <w:rPr>
          <w:rFonts w:ascii="Arial" w:eastAsia="Times New Roman" w:hAnsi="Arial" w:cs="Arial"/>
          <w:lang w:val="de-DE" w:eastAsia="de-DE"/>
        </w:rPr>
        <w:t>for</w:t>
      </w:r>
      <w:proofErr w:type="spellEnd"/>
      <w:r w:rsidR="001367E8" w:rsidRPr="005C1902">
        <w:rPr>
          <w:rFonts w:ascii="Arial" w:eastAsia="Times New Roman" w:hAnsi="Arial" w:cs="Arial"/>
          <w:lang w:val="de-DE" w:eastAsia="de-DE"/>
        </w:rPr>
        <w:t xml:space="preserve"> Tumor </w:t>
      </w:r>
      <w:proofErr w:type="spellStart"/>
      <w:r w:rsidR="001367E8" w:rsidRPr="005C1902">
        <w:rPr>
          <w:rFonts w:ascii="Arial" w:eastAsia="Times New Roman" w:hAnsi="Arial" w:cs="Arial"/>
          <w:lang w:val="de-DE" w:eastAsia="de-DE"/>
        </w:rPr>
        <w:t>B</w:t>
      </w:r>
      <w:r w:rsidRPr="005C1902">
        <w:rPr>
          <w:rFonts w:ascii="Arial" w:eastAsia="Times New Roman" w:hAnsi="Arial" w:cs="Arial"/>
          <w:lang w:val="de-DE" w:eastAsia="de-DE"/>
        </w:rPr>
        <w:t>iology</w:t>
      </w:r>
      <w:proofErr w:type="spellEnd"/>
      <w:r w:rsidRPr="005C1902">
        <w:rPr>
          <w:rFonts w:ascii="Arial" w:eastAsia="Times New Roman" w:hAnsi="Arial" w:cs="Arial"/>
          <w:lang w:val="de-DE" w:eastAsia="de-DE"/>
        </w:rPr>
        <w:t xml:space="preserve"> </w:t>
      </w:r>
      <w:proofErr w:type="spellStart"/>
      <w:r w:rsidRPr="005C1902">
        <w:rPr>
          <w:rFonts w:ascii="Arial" w:eastAsia="Times New Roman" w:hAnsi="Arial" w:cs="Arial"/>
          <w:lang w:val="de-DE" w:eastAsia="de-DE"/>
        </w:rPr>
        <w:t>and</w:t>
      </w:r>
      <w:proofErr w:type="spellEnd"/>
      <w:r w:rsidRPr="005C1902">
        <w:rPr>
          <w:rFonts w:ascii="Arial" w:eastAsia="Times New Roman" w:hAnsi="Arial" w:cs="Arial"/>
          <w:lang w:val="de-DE" w:eastAsia="de-DE"/>
        </w:rPr>
        <w:t xml:space="preserve"> </w:t>
      </w:r>
      <w:proofErr w:type="spellStart"/>
      <w:r w:rsidRPr="005C1902">
        <w:rPr>
          <w:rFonts w:ascii="Arial" w:eastAsia="Times New Roman" w:hAnsi="Arial" w:cs="Arial"/>
          <w:lang w:val="de-DE" w:eastAsia="de-DE"/>
        </w:rPr>
        <w:t>Immunology</w:t>
      </w:r>
      <w:proofErr w:type="spellEnd"/>
      <w:r w:rsidRPr="005C1902">
        <w:rPr>
          <w:rFonts w:ascii="Arial" w:eastAsia="Times New Roman" w:hAnsi="Arial" w:cs="Arial"/>
          <w:lang w:val="de-DE" w:eastAsia="de-DE"/>
        </w:rPr>
        <w:t xml:space="preserve"> (ZTI), </w:t>
      </w:r>
      <w:r w:rsidRPr="005C1902">
        <w:rPr>
          <w:rFonts w:ascii="Arial" w:hAnsi="Arial" w:cs="Arial"/>
          <w:lang w:val="de-DE"/>
        </w:rPr>
        <w:t>Hans-Meerwein-Straße 3, 35043 Marburg, Germany.</w:t>
      </w:r>
    </w:p>
    <w:p w14:paraId="07572954" w14:textId="77777777" w:rsidR="00BC78E8" w:rsidRPr="005C1902" w:rsidRDefault="00BC78E8" w:rsidP="00BC78E8">
      <w:pPr>
        <w:spacing w:line="360" w:lineRule="auto"/>
        <w:jc w:val="both"/>
        <w:rPr>
          <w:rFonts w:ascii="Arial" w:eastAsia="Times New Roman" w:hAnsi="Arial" w:cs="Arial"/>
          <w:lang w:val="de-DE" w:eastAsia="de-DE"/>
        </w:rPr>
      </w:pPr>
      <w:r w:rsidRPr="005C1902">
        <w:rPr>
          <w:rFonts w:ascii="Arial" w:hAnsi="Arial" w:cs="Arial"/>
          <w:vertAlign w:val="superscript"/>
          <w:lang w:val="de-DE"/>
        </w:rPr>
        <w:t>5</w:t>
      </w:r>
      <w:r w:rsidRPr="005C1902">
        <w:rPr>
          <w:rFonts w:ascii="Arial" w:eastAsia="Times New Roman" w:hAnsi="Arial" w:cs="Arial"/>
          <w:lang w:val="de-DE" w:eastAsia="de-DE"/>
        </w:rPr>
        <w:t>Leibniz-Institut für Molekulare Pharmakologie, Robert-Rössle-</w:t>
      </w:r>
      <w:proofErr w:type="spellStart"/>
      <w:r w:rsidRPr="005C1902">
        <w:rPr>
          <w:rFonts w:ascii="Arial" w:eastAsia="Times New Roman" w:hAnsi="Arial" w:cs="Arial"/>
          <w:lang w:val="de-DE" w:eastAsia="de-DE"/>
        </w:rPr>
        <w:t>Strasse</w:t>
      </w:r>
      <w:proofErr w:type="spellEnd"/>
      <w:r w:rsidRPr="005C1902">
        <w:rPr>
          <w:rFonts w:ascii="Arial" w:eastAsia="Times New Roman" w:hAnsi="Arial" w:cs="Arial"/>
          <w:lang w:val="de-DE" w:eastAsia="de-DE"/>
        </w:rPr>
        <w:t xml:space="preserve"> 10, 13125 Berlin, Germany.</w:t>
      </w:r>
    </w:p>
    <w:p w14:paraId="35D93A9B" w14:textId="77777777" w:rsidR="00BC78E8" w:rsidRPr="005C1902" w:rsidRDefault="00BC78E8" w:rsidP="00BC78E8">
      <w:pPr>
        <w:spacing w:line="360" w:lineRule="auto"/>
        <w:jc w:val="both"/>
        <w:rPr>
          <w:rFonts w:ascii="Arial" w:hAnsi="Arial" w:cs="Arial"/>
          <w:lang w:val="de-DE"/>
        </w:rPr>
      </w:pPr>
    </w:p>
    <w:p w14:paraId="69AA23E6" w14:textId="77777777" w:rsidR="00BC78E8" w:rsidRPr="00ED27FA" w:rsidRDefault="00BC78E8" w:rsidP="00BC78E8">
      <w:pPr>
        <w:spacing w:line="360" w:lineRule="auto"/>
        <w:jc w:val="both"/>
        <w:rPr>
          <w:rFonts w:ascii="Arial" w:hAnsi="Arial" w:cs="Arial"/>
        </w:rPr>
      </w:pPr>
      <w:r w:rsidRPr="00ED27FA">
        <w:rPr>
          <w:rFonts w:ascii="Arial" w:hAnsi="Arial" w:cs="Arial"/>
        </w:rPr>
        <w:t>≠These authors contributed equally to this work.</w:t>
      </w:r>
    </w:p>
    <w:p w14:paraId="3F30155B" w14:textId="77777777" w:rsidR="00BC78E8" w:rsidRPr="00ED27FA" w:rsidRDefault="00BC78E8" w:rsidP="00BC78E8">
      <w:pPr>
        <w:spacing w:line="360" w:lineRule="auto"/>
        <w:jc w:val="both"/>
        <w:rPr>
          <w:rFonts w:ascii="Arial" w:hAnsi="Arial" w:cs="Arial"/>
        </w:rPr>
      </w:pPr>
      <w:r w:rsidRPr="00ED27FA">
        <w:rPr>
          <w:rFonts w:ascii="Arial" w:hAnsi="Arial" w:cs="Arial"/>
        </w:rPr>
        <w:t>*Co-corresponding Authors: florian.heyd@fu-berlin.de and wei.chen@mdc-berlin.de</w:t>
      </w:r>
    </w:p>
    <w:p w14:paraId="32B025FE" w14:textId="77777777" w:rsidR="00BC78E8" w:rsidRPr="00ED27FA" w:rsidRDefault="00BC78E8" w:rsidP="00BC78E8">
      <w:pPr>
        <w:spacing w:line="360" w:lineRule="auto"/>
        <w:jc w:val="both"/>
        <w:rPr>
          <w:rFonts w:ascii="Arial" w:hAnsi="Arial" w:cs="Arial"/>
        </w:rPr>
      </w:pPr>
      <w:r w:rsidRPr="00ED27FA">
        <w:rPr>
          <w:rFonts w:ascii="Arial" w:hAnsi="Arial" w:cs="Arial"/>
        </w:rPr>
        <w:t>Phone: +49 30 83862938</w:t>
      </w:r>
    </w:p>
    <w:p w14:paraId="2AAE4443" w14:textId="77777777" w:rsidR="00BC78E8" w:rsidRPr="00ED27FA" w:rsidRDefault="00BC78E8" w:rsidP="00BC78E8">
      <w:pPr>
        <w:spacing w:line="360" w:lineRule="auto"/>
        <w:jc w:val="both"/>
        <w:rPr>
          <w:rFonts w:ascii="Arial" w:hAnsi="Arial" w:cs="Arial"/>
        </w:rPr>
      </w:pPr>
      <w:r w:rsidRPr="00ED27FA">
        <w:rPr>
          <w:rFonts w:ascii="Arial" w:hAnsi="Arial" w:cs="Arial"/>
        </w:rPr>
        <w:t>FAX: +49 30 838-4-62938</w:t>
      </w:r>
    </w:p>
    <w:p w14:paraId="7A7D80A6" w14:textId="77777777" w:rsidR="00BC78E8" w:rsidRPr="00ED27FA" w:rsidRDefault="00BC78E8" w:rsidP="00BC78E8">
      <w:pPr>
        <w:spacing w:line="360" w:lineRule="auto"/>
        <w:jc w:val="both"/>
        <w:rPr>
          <w:rFonts w:ascii="Arial" w:hAnsi="Arial" w:cs="Arial"/>
        </w:rPr>
      </w:pPr>
    </w:p>
    <w:p w14:paraId="3BBD56FE" w14:textId="77777777" w:rsidR="00BC78E8" w:rsidRDefault="00BC78E8" w:rsidP="00BC78E8">
      <w:pPr>
        <w:spacing w:line="360" w:lineRule="auto"/>
        <w:jc w:val="both"/>
        <w:rPr>
          <w:rFonts w:ascii="Arial" w:hAnsi="Arial" w:cs="Arial"/>
        </w:rPr>
      </w:pPr>
    </w:p>
    <w:p w14:paraId="69BF1D52" w14:textId="77777777" w:rsidR="00BC78E8" w:rsidRDefault="00BC78E8" w:rsidP="00BC78E8">
      <w:pPr>
        <w:spacing w:line="360" w:lineRule="auto"/>
        <w:jc w:val="both"/>
        <w:rPr>
          <w:rFonts w:ascii="Arial" w:hAnsi="Arial" w:cs="Arial"/>
        </w:rPr>
      </w:pPr>
    </w:p>
    <w:p w14:paraId="63D4C4D4" w14:textId="77777777" w:rsidR="00BC78E8" w:rsidRDefault="00BC78E8" w:rsidP="00BC78E8">
      <w:pPr>
        <w:spacing w:line="360" w:lineRule="auto"/>
        <w:jc w:val="both"/>
        <w:rPr>
          <w:rFonts w:ascii="Arial" w:hAnsi="Arial" w:cs="Arial"/>
        </w:rPr>
      </w:pPr>
    </w:p>
    <w:p w14:paraId="748FE463" w14:textId="77777777" w:rsidR="00BC78E8" w:rsidRDefault="00BC78E8" w:rsidP="00BC78E8">
      <w:pPr>
        <w:spacing w:line="360" w:lineRule="auto"/>
        <w:jc w:val="both"/>
        <w:rPr>
          <w:rFonts w:ascii="Arial" w:hAnsi="Arial" w:cs="Arial"/>
        </w:rPr>
      </w:pPr>
    </w:p>
    <w:p w14:paraId="1D596D66" w14:textId="77777777" w:rsidR="005C1902" w:rsidRDefault="005C1902" w:rsidP="00BC78E8">
      <w:pPr>
        <w:spacing w:line="360" w:lineRule="auto"/>
        <w:jc w:val="both"/>
        <w:rPr>
          <w:rFonts w:ascii="Arial" w:hAnsi="Arial" w:cs="Arial"/>
        </w:rPr>
      </w:pPr>
    </w:p>
    <w:p w14:paraId="0AC6A977" w14:textId="77777777" w:rsidR="005C1902" w:rsidRDefault="005C1902" w:rsidP="00BC78E8">
      <w:pPr>
        <w:spacing w:line="360" w:lineRule="auto"/>
        <w:jc w:val="both"/>
        <w:rPr>
          <w:rFonts w:ascii="Arial" w:hAnsi="Arial" w:cs="Arial"/>
        </w:rPr>
      </w:pPr>
    </w:p>
    <w:p w14:paraId="025FF1AE" w14:textId="77777777" w:rsidR="005C1902" w:rsidRDefault="005C1902" w:rsidP="00BC78E8">
      <w:pPr>
        <w:spacing w:line="360" w:lineRule="auto"/>
        <w:jc w:val="both"/>
        <w:rPr>
          <w:rFonts w:ascii="Arial" w:hAnsi="Arial" w:cs="Arial"/>
        </w:rPr>
      </w:pPr>
    </w:p>
    <w:p w14:paraId="35C76393" w14:textId="77777777" w:rsidR="005C1902" w:rsidRDefault="005C1902" w:rsidP="00BC78E8">
      <w:pPr>
        <w:spacing w:line="360" w:lineRule="auto"/>
        <w:jc w:val="both"/>
        <w:rPr>
          <w:rFonts w:ascii="Arial" w:hAnsi="Arial" w:cs="Arial"/>
        </w:rPr>
      </w:pPr>
    </w:p>
    <w:p w14:paraId="3D43BD32" w14:textId="77777777" w:rsidR="005C1902" w:rsidRDefault="005C1902" w:rsidP="00BC78E8">
      <w:pPr>
        <w:spacing w:line="360" w:lineRule="auto"/>
        <w:jc w:val="both"/>
        <w:rPr>
          <w:rFonts w:ascii="Arial" w:hAnsi="Arial" w:cs="Arial"/>
        </w:rPr>
      </w:pPr>
    </w:p>
    <w:p w14:paraId="4F398EF8" w14:textId="77777777" w:rsidR="0099278D" w:rsidRDefault="0099278D" w:rsidP="00BC78E8">
      <w:pPr>
        <w:spacing w:line="360" w:lineRule="auto"/>
        <w:jc w:val="both"/>
        <w:rPr>
          <w:rFonts w:ascii="Arial" w:hAnsi="Arial" w:cs="Arial"/>
          <w:b/>
        </w:rPr>
      </w:pPr>
      <w:r w:rsidRPr="0099278D">
        <w:rPr>
          <w:rFonts w:ascii="Arial" w:hAnsi="Arial" w:cs="Arial"/>
          <w:b/>
        </w:rPr>
        <w:lastRenderedPageBreak/>
        <w:t>Summary</w:t>
      </w:r>
    </w:p>
    <w:p w14:paraId="1CE0244D" w14:textId="77777777" w:rsidR="00077BBA" w:rsidRPr="0099278D" w:rsidRDefault="00077BBA" w:rsidP="00BC78E8">
      <w:pPr>
        <w:spacing w:line="360" w:lineRule="auto"/>
        <w:jc w:val="both"/>
        <w:rPr>
          <w:rFonts w:ascii="Arial" w:hAnsi="Arial" w:cs="Arial"/>
          <w:b/>
        </w:rPr>
      </w:pPr>
    </w:p>
    <w:p w14:paraId="567C078E" w14:textId="1ED261CA" w:rsidR="00BC78E8" w:rsidRDefault="00C40619" w:rsidP="00BC78E8">
      <w:pPr>
        <w:spacing w:line="360" w:lineRule="auto"/>
        <w:jc w:val="both"/>
        <w:rPr>
          <w:rFonts w:ascii="Arial" w:hAnsi="Arial" w:cs="Arial"/>
        </w:rPr>
      </w:pPr>
      <w:r w:rsidRPr="00C40619">
        <w:rPr>
          <w:rFonts w:ascii="Arial" w:hAnsi="Arial" w:cs="Arial"/>
        </w:rPr>
        <w:t>3’</w:t>
      </w:r>
      <w:r w:rsidR="00010E3F">
        <w:rPr>
          <w:rFonts w:ascii="Arial" w:hAnsi="Arial" w:cs="Arial"/>
        </w:rPr>
        <w:t>-</w:t>
      </w:r>
      <w:r w:rsidRPr="00C40619">
        <w:rPr>
          <w:rFonts w:ascii="Arial" w:hAnsi="Arial" w:cs="Arial"/>
        </w:rPr>
        <w:t>untr</w:t>
      </w:r>
      <w:r w:rsidR="0059267A">
        <w:rPr>
          <w:rFonts w:ascii="Arial" w:hAnsi="Arial" w:cs="Arial"/>
        </w:rPr>
        <w:t>anslated regions (3’UTRs) play</w:t>
      </w:r>
      <w:r w:rsidRPr="00C40619">
        <w:rPr>
          <w:rFonts w:ascii="Arial" w:hAnsi="Arial" w:cs="Arial"/>
        </w:rPr>
        <w:t xml:space="preserve"> crucial role</w:t>
      </w:r>
      <w:r w:rsidR="00A82F2A">
        <w:rPr>
          <w:rFonts w:ascii="Arial" w:hAnsi="Arial" w:cs="Arial"/>
        </w:rPr>
        <w:t>s</w:t>
      </w:r>
      <w:r w:rsidRPr="00C40619">
        <w:rPr>
          <w:rFonts w:ascii="Arial" w:hAnsi="Arial" w:cs="Arial"/>
        </w:rPr>
        <w:t xml:space="preserve"> in mRNA metabolism, e.g. by controlling </w:t>
      </w:r>
      <w:r>
        <w:rPr>
          <w:rFonts w:ascii="Arial" w:hAnsi="Arial" w:cs="Arial"/>
        </w:rPr>
        <w:t>mRNA stability and localization or</w:t>
      </w:r>
      <w:r w:rsidRPr="00C40619">
        <w:rPr>
          <w:rFonts w:ascii="Arial" w:hAnsi="Arial" w:cs="Arial"/>
        </w:rPr>
        <w:t xml:space="preserve"> by </w:t>
      </w:r>
      <w:r w:rsidR="000F1D2E">
        <w:rPr>
          <w:rFonts w:ascii="Arial" w:hAnsi="Arial" w:cs="Arial"/>
        </w:rPr>
        <w:t>binding</w:t>
      </w:r>
      <w:r w:rsidRPr="00C40619">
        <w:rPr>
          <w:rFonts w:ascii="Arial" w:hAnsi="Arial" w:cs="Arial"/>
        </w:rPr>
        <w:t xml:space="preserve"> miRNA</w:t>
      </w:r>
      <w:r w:rsidR="000F1D2E">
        <w:rPr>
          <w:rFonts w:ascii="Arial" w:hAnsi="Arial" w:cs="Arial"/>
        </w:rPr>
        <w:t>s</w:t>
      </w:r>
      <w:r w:rsidR="00077BBA" w:rsidRPr="00077BBA">
        <w:rPr>
          <w:rFonts w:ascii="Arial" w:hAnsi="Arial" w:cs="Arial"/>
        </w:rPr>
        <w:t>.</w:t>
      </w:r>
      <w:r w:rsidR="00077BBA">
        <w:rPr>
          <w:rFonts w:ascii="Arial" w:hAnsi="Arial" w:cs="Arial"/>
        </w:rPr>
        <w:t xml:space="preserve"> </w:t>
      </w:r>
      <w:r w:rsidR="0099491B" w:rsidRPr="0099491B">
        <w:rPr>
          <w:rFonts w:ascii="Arial" w:hAnsi="Arial" w:cs="Arial"/>
        </w:rPr>
        <w:t>Intriguing</w:t>
      </w:r>
      <w:r>
        <w:rPr>
          <w:rFonts w:ascii="Arial" w:hAnsi="Arial" w:cs="Arial"/>
        </w:rPr>
        <w:t>ly</w:t>
      </w:r>
      <w:r w:rsidR="0099491B" w:rsidRPr="0099491B">
        <w:rPr>
          <w:rFonts w:ascii="Arial" w:hAnsi="Arial" w:cs="Arial"/>
        </w:rPr>
        <w:t xml:space="preserve">, </w:t>
      </w:r>
      <w:r w:rsidR="00CA0475">
        <w:rPr>
          <w:rFonts w:ascii="Arial" w:hAnsi="Arial" w:cs="Arial"/>
        </w:rPr>
        <w:t xml:space="preserve">in </w:t>
      </w:r>
      <w:r w:rsidR="0099491B" w:rsidRPr="0099491B">
        <w:rPr>
          <w:rFonts w:ascii="Arial" w:hAnsi="Arial" w:cs="Arial"/>
        </w:rPr>
        <w:t xml:space="preserve">some </w:t>
      </w:r>
      <w:r w:rsidR="005B3719">
        <w:rPr>
          <w:rFonts w:ascii="Arial" w:hAnsi="Arial" w:cs="Arial"/>
        </w:rPr>
        <w:t xml:space="preserve">genes </w:t>
      </w:r>
      <w:r w:rsidR="00CA0475">
        <w:rPr>
          <w:rFonts w:ascii="Arial" w:hAnsi="Arial" w:cs="Arial"/>
        </w:rPr>
        <w:t xml:space="preserve">the </w:t>
      </w:r>
      <w:r w:rsidR="0099491B" w:rsidRPr="0099491B">
        <w:rPr>
          <w:rFonts w:ascii="Arial" w:hAnsi="Arial" w:cs="Arial"/>
        </w:rPr>
        <w:t xml:space="preserve">3’UTR </w:t>
      </w:r>
      <w:r w:rsidR="00CA0475">
        <w:rPr>
          <w:rFonts w:ascii="Arial" w:hAnsi="Arial" w:cs="Arial"/>
        </w:rPr>
        <w:t xml:space="preserve">is </w:t>
      </w:r>
      <w:r w:rsidR="0099491B" w:rsidRPr="0099491B">
        <w:rPr>
          <w:rFonts w:ascii="Arial" w:hAnsi="Arial" w:cs="Arial"/>
        </w:rPr>
        <w:t>longer than their coding regions</w:t>
      </w:r>
      <w:r w:rsidR="00546841">
        <w:rPr>
          <w:rFonts w:ascii="Arial" w:hAnsi="Arial" w:cs="Arial"/>
        </w:rPr>
        <w:t>, pointing to</w:t>
      </w:r>
      <w:r w:rsidR="0099491B" w:rsidRPr="0099491B">
        <w:rPr>
          <w:rFonts w:ascii="Arial" w:hAnsi="Arial" w:cs="Arial"/>
        </w:rPr>
        <w:t xml:space="preserve"> additional, unknown functions. Here, we describ</w:t>
      </w:r>
      <w:r w:rsidR="009B457B">
        <w:rPr>
          <w:rFonts w:ascii="Arial" w:hAnsi="Arial" w:cs="Arial"/>
        </w:rPr>
        <w:t>e</w:t>
      </w:r>
      <w:r w:rsidR="0099491B" w:rsidRPr="0099491B">
        <w:rPr>
          <w:rFonts w:ascii="Arial" w:hAnsi="Arial" w:cs="Arial"/>
        </w:rPr>
        <w:t xml:space="preserve"> a </w:t>
      </w:r>
      <w:r w:rsidR="005B3719">
        <w:rPr>
          <w:rFonts w:ascii="Arial" w:hAnsi="Arial" w:cs="Arial"/>
        </w:rPr>
        <w:t>protein-</w:t>
      </w:r>
      <w:r w:rsidR="0099491B" w:rsidRPr="0099491B">
        <w:rPr>
          <w:rFonts w:ascii="Arial" w:hAnsi="Arial" w:cs="Arial"/>
        </w:rPr>
        <w:t>coding function of 3’UTRs upon frameshift-inducing alternative splicing in more than 10% of human and mouse protein-coding ge</w:t>
      </w:r>
      <w:r w:rsidR="001367E8">
        <w:rPr>
          <w:rFonts w:ascii="Arial" w:hAnsi="Arial" w:cs="Arial"/>
        </w:rPr>
        <w:t xml:space="preserve">nes. 3’UTR-encoded sequences show </w:t>
      </w:r>
      <w:r w:rsidR="00097739">
        <w:rPr>
          <w:rFonts w:ascii="Arial" w:hAnsi="Arial" w:cs="Arial"/>
        </w:rPr>
        <w:t xml:space="preserve">an </w:t>
      </w:r>
      <w:r w:rsidR="001367E8">
        <w:rPr>
          <w:rFonts w:ascii="Arial" w:hAnsi="Arial" w:cs="Arial"/>
        </w:rPr>
        <w:t>enrichment of</w:t>
      </w:r>
      <w:r w:rsidR="007F2BAB">
        <w:rPr>
          <w:rFonts w:ascii="Arial" w:hAnsi="Arial" w:cs="Arial"/>
        </w:rPr>
        <w:t xml:space="preserve"> </w:t>
      </w:r>
      <w:proofErr w:type="spellStart"/>
      <w:r w:rsidR="007F2BAB">
        <w:rPr>
          <w:rFonts w:ascii="Arial" w:hAnsi="Arial" w:cs="Arial"/>
        </w:rPr>
        <w:t>PxxP</w:t>
      </w:r>
      <w:proofErr w:type="spellEnd"/>
      <w:r w:rsidR="007F2BAB">
        <w:rPr>
          <w:rFonts w:ascii="Arial" w:hAnsi="Arial" w:cs="Arial"/>
        </w:rPr>
        <w:t xml:space="preserve"> motifs and </w:t>
      </w:r>
      <w:r w:rsidR="007D110C">
        <w:rPr>
          <w:rFonts w:ascii="Arial" w:hAnsi="Arial" w:cs="Arial"/>
        </w:rPr>
        <w:t>lead to interactome rewiring</w:t>
      </w:r>
      <w:r w:rsidR="00FF1B9B">
        <w:rPr>
          <w:rFonts w:ascii="Arial" w:hAnsi="Arial" w:cs="Arial"/>
        </w:rPr>
        <w:t>. F</w:t>
      </w:r>
      <w:r w:rsidR="0099491B" w:rsidRPr="0099491B">
        <w:rPr>
          <w:rFonts w:ascii="Arial" w:hAnsi="Arial" w:cs="Arial"/>
        </w:rPr>
        <w:t>urthermore, a</w:t>
      </w:r>
      <w:r w:rsidR="00F734B7">
        <w:rPr>
          <w:rFonts w:ascii="Arial" w:hAnsi="Arial" w:cs="Arial"/>
        </w:rPr>
        <w:t xml:space="preserve">n elevated </w:t>
      </w:r>
      <w:r w:rsidR="0099491B" w:rsidRPr="0099491B">
        <w:rPr>
          <w:rFonts w:ascii="Arial" w:hAnsi="Arial" w:cs="Arial"/>
        </w:rPr>
        <w:t xml:space="preserve">proline content </w:t>
      </w:r>
      <w:r w:rsidR="004C0C09">
        <w:rPr>
          <w:rFonts w:ascii="Arial" w:hAnsi="Arial" w:cs="Arial"/>
        </w:rPr>
        <w:t>increases protein disorder</w:t>
      </w:r>
      <w:r w:rsidR="00F734B7">
        <w:rPr>
          <w:rFonts w:ascii="Arial" w:hAnsi="Arial" w:cs="Arial"/>
        </w:rPr>
        <w:t xml:space="preserve"> </w:t>
      </w:r>
      <w:r w:rsidR="00555373">
        <w:rPr>
          <w:rFonts w:ascii="Arial" w:hAnsi="Arial" w:cs="Arial"/>
        </w:rPr>
        <w:t>and</w:t>
      </w:r>
      <w:r w:rsidR="004C0C09">
        <w:rPr>
          <w:rFonts w:ascii="Arial" w:hAnsi="Arial" w:cs="Arial"/>
        </w:rPr>
        <w:t xml:space="preserve"> </w:t>
      </w:r>
      <w:r w:rsidR="0099491B" w:rsidRPr="0099491B">
        <w:rPr>
          <w:rFonts w:ascii="Arial" w:hAnsi="Arial" w:cs="Arial"/>
        </w:rPr>
        <w:t>reduce</w:t>
      </w:r>
      <w:r w:rsidR="00555373">
        <w:rPr>
          <w:rFonts w:ascii="Arial" w:hAnsi="Arial" w:cs="Arial"/>
        </w:rPr>
        <w:t>s</w:t>
      </w:r>
      <w:r w:rsidR="0099491B" w:rsidRPr="0099491B">
        <w:rPr>
          <w:rFonts w:ascii="Arial" w:hAnsi="Arial" w:cs="Arial"/>
        </w:rPr>
        <w:t xml:space="preserve"> protein stability, thus allowing splicing-controlled regulation </w:t>
      </w:r>
      <w:proofErr w:type="spellStart"/>
      <w:r w:rsidR="0099491B" w:rsidRPr="0099491B">
        <w:rPr>
          <w:rFonts w:ascii="Arial" w:hAnsi="Arial" w:cs="Arial"/>
        </w:rPr>
        <w:t>ofprotein</w:t>
      </w:r>
      <w:proofErr w:type="spellEnd"/>
      <w:r w:rsidR="0099491B" w:rsidRPr="0099491B">
        <w:rPr>
          <w:rFonts w:ascii="Arial" w:hAnsi="Arial" w:cs="Arial"/>
        </w:rPr>
        <w:t xml:space="preserve"> half-life</w:t>
      </w:r>
      <w:r w:rsidR="009C2321">
        <w:rPr>
          <w:rFonts w:ascii="Arial" w:hAnsi="Arial" w:cs="Arial"/>
        </w:rPr>
        <w:t>, potentially also as surveillance mechanism for erroneous skipping of penultimate exons resulting in transcripts that escape NMD.</w:t>
      </w:r>
      <w:r w:rsidR="0099491B" w:rsidRPr="0099491B">
        <w:rPr>
          <w:rFonts w:ascii="Arial" w:hAnsi="Arial" w:cs="Arial"/>
        </w:rPr>
        <w:t xml:space="preserve"> </w:t>
      </w:r>
      <w:r w:rsidR="001446A6">
        <w:rPr>
          <w:rFonts w:ascii="Arial" w:hAnsi="Arial" w:cs="Arial"/>
        </w:rPr>
        <w:t>T</w:t>
      </w:r>
      <w:r w:rsidR="0099491B" w:rsidRPr="0099491B">
        <w:rPr>
          <w:rFonts w:ascii="Arial" w:hAnsi="Arial" w:cs="Arial"/>
        </w:rPr>
        <w:t xml:space="preserve">he impact of frameshift-inducing </w:t>
      </w:r>
      <w:r w:rsidR="00514C73">
        <w:rPr>
          <w:rFonts w:ascii="Arial" w:hAnsi="Arial" w:cs="Arial"/>
        </w:rPr>
        <w:t>alternative splicing</w:t>
      </w:r>
      <w:r w:rsidR="0099491B" w:rsidRPr="0099491B">
        <w:rPr>
          <w:rFonts w:ascii="Arial" w:hAnsi="Arial" w:cs="Arial"/>
        </w:rPr>
        <w:t xml:space="preserve"> on disease</w:t>
      </w:r>
      <w:r w:rsidR="0059267A">
        <w:rPr>
          <w:rFonts w:ascii="Arial" w:hAnsi="Arial" w:cs="Arial"/>
        </w:rPr>
        <w:t xml:space="preserve"> development</w:t>
      </w:r>
      <w:r w:rsidR="0099491B" w:rsidRPr="0099491B">
        <w:rPr>
          <w:rFonts w:ascii="Arial" w:hAnsi="Arial" w:cs="Arial"/>
        </w:rPr>
        <w:t xml:space="preserve"> is emphasized by a </w:t>
      </w:r>
      <w:r w:rsidR="0099491B" w:rsidRPr="0099491B">
        <w:rPr>
          <w:rFonts w:ascii="Arial" w:hAnsi="Arial" w:cs="Arial"/>
          <w:i/>
          <w:iCs/>
        </w:rPr>
        <w:t>retinitis pigmentosa</w:t>
      </w:r>
      <w:r w:rsidR="0099491B" w:rsidRPr="0099491B">
        <w:rPr>
          <w:rFonts w:ascii="Arial" w:hAnsi="Arial" w:cs="Arial"/>
        </w:rPr>
        <w:t xml:space="preserve">-causing mutation leading to translation of a </w:t>
      </w:r>
      <w:r w:rsidR="001446A6">
        <w:rPr>
          <w:rFonts w:ascii="Arial" w:hAnsi="Arial" w:cs="Arial"/>
        </w:rPr>
        <w:t>3’UTR-encoded</w:t>
      </w:r>
      <w:r w:rsidR="00E5311B">
        <w:rPr>
          <w:rFonts w:ascii="Arial" w:hAnsi="Arial" w:cs="Arial"/>
        </w:rPr>
        <w:t>,</w:t>
      </w:r>
      <w:r w:rsidR="001446A6">
        <w:rPr>
          <w:rFonts w:ascii="Arial" w:hAnsi="Arial" w:cs="Arial"/>
        </w:rPr>
        <w:t xml:space="preserve"> </w:t>
      </w:r>
      <w:r w:rsidR="0099491B" w:rsidRPr="0099491B">
        <w:rPr>
          <w:rFonts w:ascii="Arial" w:hAnsi="Arial" w:cs="Arial"/>
        </w:rPr>
        <w:t>proline-rich, destabilized frameshift-protein with altered protein-protein</w:t>
      </w:r>
      <w:r w:rsidR="00E5311B">
        <w:rPr>
          <w:rFonts w:ascii="Arial" w:hAnsi="Arial" w:cs="Arial"/>
        </w:rPr>
        <w:t xml:space="preserve"> </w:t>
      </w:r>
      <w:r w:rsidR="0099491B" w:rsidRPr="0099491B">
        <w:rPr>
          <w:rFonts w:ascii="Arial" w:hAnsi="Arial" w:cs="Arial"/>
        </w:rPr>
        <w:t>interactions. Overall, we describe a widespread</w:t>
      </w:r>
      <w:r w:rsidR="00546841">
        <w:rPr>
          <w:rFonts w:ascii="Arial" w:hAnsi="Arial" w:cs="Arial"/>
        </w:rPr>
        <w:t>,</w:t>
      </w:r>
      <w:r w:rsidR="0099491B" w:rsidRPr="0099491B">
        <w:rPr>
          <w:rFonts w:ascii="Arial" w:hAnsi="Arial" w:cs="Arial"/>
        </w:rPr>
        <w:t xml:space="preserve"> evolutionar</w:t>
      </w:r>
      <w:r w:rsidR="001367E8">
        <w:rPr>
          <w:rFonts w:ascii="Arial" w:hAnsi="Arial" w:cs="Arial"/>
        </w:rPr>
        <w:t>il</w:t>
      </w:r>
      <w:r w:rsidR="0099491B" w:rsidRPr="0099491B">
        <w:rPr>
          <w:rFonts w:ascii="Arial" w:hAnsi="Arial" w:cs="Arial"/>
        </w:rPr>
        <w:t xml:space="preserve">y conserved mechanism that enriches the mammalian proteome, controls </w:t>
      </w:r>
      <w:r w:rsidR="00C07FD1">
        <w:rPr>
          <w:rFonts w:ascii="Arial" w:hAnsi="Arial" w:cs="Arial"/>
        </w:rPr>
        <w:t>protein</w:t>
      </w:r>
      <w:r w:rsidR="0099491B" w:rsidRPr="0099491B">
        <w:rPr>
          <w:rFonts w:ascii="Arial" w:hAnsi="Arial" w:cs="Arial"/>
        </w:rPr>
        <w:t xml:space="preserve"> expression and protein-protein interactions and has important implications for the discovery of novel, potentially disease-relevant protein variants.</w:t>
      </w:r>
    </w:p>
    <w:p w14:paraId="6001E949" w14:textId="77777777" w:rsidR="004B70A5" w:rsidRDefault="004B70A5" w:rsidP="00BC78E8">
      <w:pPr>
        <w:spacing w:line="360" w:lineRule="auto"/>
        <w:jc w:val="both"/>
        <w:rPr>
          <w:rFonts w:ascii="Arial" w:hAnsi="Arial" w:cs="Arial"/>
        </w:rPr>
      </w:pPr>
    </w:p>
    <w:p w14:paraId="1E0BD967" w14:textId="77777777" w:rsidR="004B70A5" w:rsidRDefault="004B70A5" w:rsidP="004B70A5">
      <w:pPr>
        <w:rPr>
          <w:rFonts w:ascii="Arial" w:hAnsi="Arial" w:cs="Arial"/>
          <w:b/>
        </w:rPr>
      </w:pPr>
      <w:r w:rsidRPr="004951DE">
        <w:rPr>
          <w:rFonts w:ascii="Arial" w:hAnsi="Arial" w:cs="Arial"/>
          <w:b/>
        </w:rPr>
        <w:t>Keywords:</w:t>
      </w:r>
    </w:p>
    <w:p w14:paraId="2959821C" w14:textId="77777777" w:rsidR="00C353F9" w:rsidRPr="004951DE" w:rsidRDefault="00C353F9" w:rsidP="004B70A5">
      <w:pPr>
        <w:rPr>
          <w:rFonts w:ascii="Arial" w:hAnsi="Arial" w:cs="Arial"/>
          <w:b/>
        </w:rPr>
      </w:pPr>
    </w:p>
    <w:p w14:paraId="47A0169D" w14:textId="12897A90" w:rsidR="004B70A5" w:rsidRDefault="004B70A5" w:rsidP="00EF7B62">
      <w:pPr>
        <w:spacing w:line="360" w:lineRule="auto"/>
        <w:jc w:val="both"/>
        <w:rPr>
          <w:rFonts w:ascii="Arial" w:hAnsi="Arial" w:cs="Arial"/>
          <w:bCs/>
        </w:rPr>
      </w:pPr>
      <w:r>
        <w:rPr>
          <w:rFonts w:ascii="Arial" w:hAnsi="Arial" w:cs="Arial"/>
        </w:rPr>
        <w:t xml:space="preserve">Alternative splicing, </w:t>
      </w:r>
      <w:r w:rsidRPr="004951DE">
        <w:rPr>
          <w:rFonts w:ascii="Arial" w:hAnsi="Arial" w:cs="Arial"/>
          <w:bCs/>
        </w:rPr>
        <w:t>3’UTR</w:t>
      </w:r>
      <w:r>
        <w:rPr>
          <w:rFonts w:ascii="Arial" w:hAnsi="Arial" w:cs="Arial"/>
          <w:bCs/>
        </w:rPr>
        <w:t>,</w:t>
      </w:r>
      <w:r w:rsidR="001446A6">
        <w:rPr>
          <w:rFonts w:ascii="Arial" w:hAnsi="Arial" w:cs="Arial"/>
          <w:bCs/>
        </w:rPr>
        <w:t xml:space="preserve"> </w:t>
      </w:r>
      <w:r w:rsidRPr="004951DE">
        <w:rPr>
          <w:rFonts w:ascii="Arial" w:hAnsi="Arial" w:cs="Arial"/>
          <w:bCs/>
        </w:rPr>
        <w:t>protein stability</w:t>
      </w:r>
      <w:r>
        <w:rPr>
          <w:rFonts w:ascii="Arial" w:hAnsi="Arial" w:cs="Arial"/>
          <w:bCs/>
        </w:rPr>
        <w:t xml:space="preserve">, </w:t>
      </w:r>
      <w:r w:rsidR="004C0C09">
        <w:rPr>
          <w:rFonts w:ascii="Arial" w:hAnsi="Arial" w:cs="Arial"/>
          <w:bCs/>
        </w:rPr>
        <w:t xml:space="preserve">protein disorder, </w:t>
      </w:r>
      <w:r w:rsidR="008A2433">
        <w:rPr>
          <w:rFonts w:ascii="Arial" w:hAnsi="Arial" w:cs="Arial"/>
          <w:bCs/>
        </w:rPr>
        <w:t>protein-protein interaction</w:t>
      </w:r>
      <w:r>
        <w:rPr>
          <w:rFonts w:ascii="Arial" w:hAnsi="Arial" w:cs="Arial"/>
          <w:bCs/>
        </w:rPr>
        <w:t xml:space="preserve">, alternative open reading frame, </w:t>
      </w:r>
      <w:r w:rsidR="00193EDD">
        <w:rPr>
          <w:rFonts w:ascii="Arial" w:hAnsi="Arial" w:cs="Arial"/>
          <w:bCs/>
        </w:rPr>
        <w:t xml:space="preserve">genome </w:t>
      </w:r>
      <w:r w:rsidR="00891076">
        <w:rPr>
          <w:rFonts w:ascii="Arial" w:hAnsi="Arial" w:cs="Arial"/>
          <w:bCs/>
        </w:rPr>
        <w:t>structure</w:t>
      </w:r>
    </w:p>
    <w:p w14:paraId="1B1BD390" w14:textId="77777777" w:rsidR="00E64DDB" w:rsidRDefault="00E64DDB" w:rsidP="00EF7B62">
      <w:pPr>
        <w:spacing w:line="360" w:lineRule="auto"/>
        <w:jc w:val="both"/>
        <w:rPr>
          <w:rFonts w:ascii="Arial" w:hAnsi="Arial" w:cs="Arial"/>
          <w:bCs/>
        </w:rPr>
      </w:pPr>
    </w:p>
    <w:p w14:paraId="650B77D1" w14:textId="77777777" w:rsidR="00E64DDB" w:rsidRDefault="00E64DDB" w:rsidP="00E64DDB">
      <w:pPr>
        <w:rPr>
          <w:rFonts w:ascii="Arial" w:hAnsi="Arial" w:cs="Arial"/>
          <w:b/>
        </w:rPr>
      </w:pPr>
      <w:r>
        <w:rPr>
          <w:rFonts w:ascii="Arial" w:hAnsi="Arial" w:cs="Arial"/>
          <w:b/>
        </w:rPr>
        <w:t>Highlights</w:t>
      </w:r>
      <w:r w:rsidRPr="004951DE">
        <w:rPr>
          <w:rFonts w:ascii="Arial" w:hAnsi="Arial" w:cs="Arial"/>
          <w:b/>
        </w:rPr>
        <w:t>:</w:t>
      </w:r>
    </w:p>
    <w:p w14:paraId="3D27E771" w14:textId="77777777" w:rsidR="005C1902" w:rsidRDefault="005C1902" w:rsidP="00E64DDB">
      <w:pPr>
        <w:rPr>
          <w:rFonts w:ascii="Arial" w:hAnsi="Arial" w:cs="Arial"/>
          <w:b/>
        </w:rPr>
      </w:pPr>
    </w:p>
    <w:p w14:paraId="040075E8" w14:textId="6DE8A975" w:rsidR="00E64DDB" w:rsidRPr="005769E4"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sz w:val="24"/>
          <w:szCs w:val="24"/>
          <w:lang w:val="en-US"/>
        </w:rPr>
        <w:t>Regulated</w:t>
      </w:r>
      <w:r w:rsidR="00C448D1">
        <w:rPr>
          <w:rFonts w:ascii="Arial" w:hAnsi="Arial" w:cs="Arial"/>
          <w:sz w:val="24"/>
          <w:szCs w:val="24"/>
          <w:lang w:val="en-US"/>
        </w:rPr>
        <w:t xml:space="preserve">, </w:t>
      </w:r>
      <w:r>
        <w:rPr>
          <w:rFonts w:ascii="Arial" w:hAnsi="Arial" w:cs="Arial"/>
          <w:sz w:val="24"/>
          <w:szCs w:val="24"/>
          <w:lang w:val="en-US"/>
        </w:rPr>
        <w:t xml:space="preserve">widespread frameshift-inducing </w:t>
      </w:r>
      <w:r w:rsidR="000F1D2E">
        <w:rPr>
          <w:rFonts w:ascii="Arial" w:hAnsi="Arial" w:cs="Arial"/>
          <w:sz w:val="24"/>
          <w:szCs w:val="24"/>
          <w:lang w:val="en-US"/>
        </w:rPr>
        <w:t>alternative splicing</w:t>
      </w:r>
      <w:r>
        <w:rPr>
          <w:rFonts w:ascii="Arial" w:hAnsi="Arial" w:cs="Arial"/>
          <w:sz w:val="24"/>
          <w:szCs w:val="24"/>
          <w:lang w:val="en-US"/>
        </w:rPr>
        <w:t xml:space="preserve"> extend</w:t>
      </w:r>
      <w:r w:rsidR="000F1D2E">
        <w:rPr>
          <w:rFonts w:ascii="Arial" w:hAnsi="Arial" w:cs="Arial"/>
          <w:sz w:val="24"/>
          <w:szCs w:val="24"/>
          <w:lang w:val="en-US"/>
        </w:rPr>
        <w:t>s</w:t>
      </w:r>
      <w:r>
        <w:rPr>
          <w:rFonts w:ascii="Arial" w:hAnsi="Arial" w:cs="Arial"/>
          <w:sz w:val="24"/>
          <w:szCs w:val="24"/>
          <w:lang w:val="en-US"/>
        </w:rPr>
        <w:t xml:space="preserve"> mammalian ORFs</w:t>
      </w:r>
      <w:r w:rsidRPr="00C46DF9">
        <w:rPr>
          <w:rFonts w:ascii="Arial" w:hAnsi="Arial" w:cs="Arial"/>
          <w:sz w:val="24"/>
          <w:szCs w:val="24"/>
          <w:lang w:val="en-US"/>
        </w:rPr>
        <w:t xml:space="preserve"> into the </w:t>
      </w:r>
      <w:r w:rsidRPr="00C46DF9">
        <w:rPr>
          <w:rFonts w:ascii="Arial" w:hAnsi="Arial" w:cs="Arial"/>
          <w:bCs/>
          <w:sz w:val="24"/>
          <w:szCs w:val="24"/>
          <w:lang w:val="en-US"/>
        </w:rPr>
        <w:t>3’UTR</w:t>
      </w:r>
    </w:p>
    <w:p w14:paraId="20B7E4C1" w14:textId="41BFE7DC" w:rsidR="00E64DDB" w:rsidRPr="006968EF" w:rsidRDefault="00E64DDB" w:rsidP="00E64DDB">
      <w:pPr>
        <w:pStyle w:val="ListParagraph"/>
        <w:numPr>
          <w:ilvl w:val="0"/>
          <w:numId w:val="3"/>
        </w:numPr>
        <w:spacing w:line="360" w:lineRule="auto"/>
        <w:ind w:left="714" w:hanging="357"/>
        <w:rPr>
          <w:rFonts w:ascii="Arial" w:hAnsi="Arial" w:cs="Arial"/>
          <w:sz w:val="24"/>
          <w:szCs w:val="24"/>
          <w:lang w:val="en-US"/>
        </w:rPr>
      </w:pPr>
      <w:r w:rsidRPr="006968EF">
        <w:rPr>
          <w:rFonts w:ascii="Arial" w:hAnsi="Arial" w:cs="Arial"/>
          <w:bCs/>
          <w:sz w:val="24"/>
          <w:szCs w:val="24"/>
          <w:lang w:val="en-US"/>
        </w:rPr>
        <w:t xml:space="preserve">3’UTR-encoded C-termini </w:t>
      </w:r>
      <w:r w:rsidR="00510CA8" w:rsidRPr="006968EF">
        <w:rPr>
          <w:rFonts w:ascii="Arial" w:hAnsi="Arial" w:cs="Arial"/>
          <w:bCs/>
          <w:sz w:val="24"/>
          <w:szCs w:val="24"/>
          <w:lang w:val="en-US"/>
        </w:rPr>
        <w:t>show high proline content, increased disorder and reduced stability</w:t>
      </w:r>
      <w:r w:rsidR="004C0C09" w:rsidRPr="006968EF">
        <w:rPr>
          <w:rFonts w:ascii="Arial" w:hAnsi="Arial" w:cs="Arial"/>
          <w:bCs/>
          <w:sz w:val="24"/>
          <w:szCs w:val="24"/>
          <w:lang w:val="en-US"/>
        </w:rPr>
        <w:t xml:space="preserve"> </w:t>
      </w:r>
    </w:p>
    <w:p w14:paraId="56D498C6" w14:textId="521684E5" w:rsidR="00D25556" w:rsidRPr="005769E4" w:rsidRDefault="00D25556" w:rsidP="00010E3F">
      <w:pPr>
        <w:pStyle w:val="ListParagraph"/>
        <w:numPr>
          <w:ilvl w:val="0"/>
          <w:numId w:val="3"/>
        </w:numPr>
        <w:spacing w:line="360" w:lineRule="auto"/>
        <w:rPr>
          <w:rFonts w:ascii="Arial" w:hAnsi="Arial" w:cs="Arial"/>
          <w:b/>
          <w:sz w:val="24"/>
          <w:szCs w:val="24"/>
          <w:lang w:val="en-US"/>
        </w:rPr>
      </w:pPr>
      <w:r>
        <w:rPr>
          <w:rFonts w:ascii="Arial" w:hAnsi="Arial" w:cs="Arial"/>
          <w:bCs/>
          <w:sz w:val="24"/>
          <w:szCs w:val="24"/>
          <w:lang w:val="en-US"/>
        </w:rPr>
        <w:t xml:space="preserve">Generation of new </w:t>
      </w:r>
      <w:proofErr w:type="spellStart"/>
      <w:r w:rsidRPr="005769E4">
        <w:rPr>
          <w:rFonts w:ascii="Arial" w:hAnsi="Arial" w:cs="Arial"/>
          <w:bCs/>
          <w:sz w:val="24"/>
          <w:szCs w:val="24"/>
          <w:lang w:val="en-US"/>
        </w:rPr>
        <w:t>PxxP</w:t>
      </w:r>
      <w:proofErr w:type="spellEnd"/>
      <w:r w:rsidRPr="005769E4">
        <w:rPr>
          <w:rFonts w:ascii="Arial" w:hAnsi="Arial" w:cs="Arial"/>
          <w:bCs/>
          <w:sz w:val="24"/>
          <w:szCs w:val="24"/>
          <w:lang w:val="en-US"/>
        </w:rPr>
        <w:t xml:space="preserve"> motifs allows </w:t>
      </w:r>
      <w:r>
        <w:rPr>
          <w:rFonts w:ascii="Arial" w:hAnsi="Arial" w:cs="Arial"/>
          <w:bCs/>
          <w:sz w:val="24"/>
          <w:szCs w:val="24"/>
          <w:lang w:val="en-US"/>
        </w:rPr>
        <w:t xml:space="preserve">splicing-dependent, tissue specific rewiring of protein interactions </w:t>
      </w:r>
    </w:p>
    <w:p w14:paraId="383BA663" w14:textId="7E5E6F1D" w:rsidR="00E64DDB" w:rsidRPr="007E1561"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bCs/>
          <w:sz w:val="24"/>
          <w:szCs w:val="24"/>
          <w:lang w:val="en-US"/>
        </w:rPr>
        <w:t>A</w:t>
      </w:r>
      <w:r w:rsidRPr="00B77652">
        <w:rPr>
          <w:rFonts w:ascii="Arial" w:hAnsi="Arial" w:cs="Arial"/>
          <w:bCs/>
          <w:sz w:val="24"/>
          <w:szCs w:val="24"/>
          <w:lang w:val="en-US"/>
        </w:rPr>
        <w:t xml:space="preserve"> </w:t>
      </w:r>
      <w:r w:rsidR="00E4312F">
        <w:rPr>
          <w:rFonts w:ascii="Arial" w:hAnsi="Arial" w:cs="Arial"/>
          <w:bCs/>
          <w:sz w:val="24"/>
          <w:szCs w:val="24"/>
          <w:lang w:val="en-US"/>
        </w:rPr>
        <w:t>retinitis pigmentosa-</w:t>
      </w:r>
      <w:r w:rsidRPr="00B77652">
        <w:rPr>
          <w:rFonts w:ascii="Arial" w:hAnsi="Arial" w:cs="Arial"/>
          <w:bCs/>
          <w:sz w:val="24"/>
          <w:szCs w:val="24"/>
          <w:lang w:val="en-US"/>
        </w:rPr>
        <w:t>causing mutation</w:t>
      </w:r>
      <w:r>
        <w:rPr>
          <w:rFonts w:ascii="Arial" w:hAnsi="Arial" w:cs="Arial"/>
          <w:bCs/>
          <w:sz w:val="24"/>
          <w:szCs w:val="24"/>
          <w:lang w:val="en-US"/>
        </w:rPr>
        <w:t xml:space="preserve"> in Pde6G results in a 3’UTR-encoded</w:t>
      </w:r>
      <w:r w:rsidR="00E4312F">
        <w:rPr>
          <w:rFonts w:ascii="Arial" w:hAnsi="Arial" w:cs="Arial"/>
          <w:bCs/>
          <w:sz w:val="24"/>
          <w:szCs w:val="24"/>
          <w:lang w:val="en-US"/>
        </w:rPr>
        <w:t>, destabilized</w:t>
      </w:r>
      <w:r>
        <w:rPr>
          <w:rFonts w:ascii="Arial" w:hAnsi="Arial" w:cs="Arial"/>
          <w:bCs/>
          <w:sz w:val="24"/>
          <w:szCs w:val="24"/>
          <w:lang w:val="en-US"/>
        </w:rPr>
        <w:t xml:space="preserve"> frameshift protein</w:t>
      </w:r>
    </w:p>
    <w:p w14:paraId="32DBCBA1" w14:textId="77777777" w:rsidR="007E1561" w:rsidRPr="005C1902" w:rsidRDefault="007E1561" w:rsidP="007E1561">
      <w:pPr>
        <w:pStyle w:val="ListParagraph"/>
        <w:spacing w:line="360" w:lineRule="auto"/>
        <w:ind w:left="714"/>
        <w:rPr>
          <w:rFonts w:ascii="Arial" w:hAnsi="Arial" w:cs="Arial"/>
          <w:sz w:val="24"/>
          <w:szCs w:val="24"/>
          <w:lang w:val="en-US"/>
        </w:rPr>
      </w:pPr>
    </w:p>
    <w:p w14:paraId="3EE6A594" w14:textId="77777777" w:rsidR="005C1902" w:rsidRDefault="005C1902" w:rsidP="005C1902">
      <w:pPr>
        <w:pStyle w:val="ListParagraph"/>
        <w:spacing w:line="360" w:lineRule="auto"/>
        <w:ind w:left="714"/>
        <w:rPr>
          <w:rFonts w:ascii="Arial" w:hAnsi="Arial" w:cs="Arial"/>
          <w:sz w:val="24"/>
          <w:szCs w:val="24"/>
          <w:lang w:val="en-US"/>
        </w:rPr>
      </w:pPr>
    </w:p>
    <w:p w14:paraId="3BB8C375" w14:textId="77777777" w:rsidR="00BC78E8" w:rsidRPr="0099278D" w:rsidRDefault="0099278D" w:rsidP="00BC78E8">
      <w:pPr>
        <w:spacing w:line="360" w:lineRule="auto"/>
        <w:jc w:val="both"/>
        <w:rPr>
          <w:rFonts w:ascii="Arial" w:hAnsi="Arial" w:cs="Arial"/>
          <w:b/>
          <w:bCs/>
        </w:rPr>
      </w:pPr>
      <w:r w:rsidRPr="0099278D">
        <w:rPr>
          <w:rFonts w:ascii="Arial" w:hAnsi="Arial" w:cs="Arial"/>
          <w:b/>
          <w:bCs/>
        </w:rPr>
        <w:t>Introduction</w:t>
      </w:r>
    </w:p>
    <w:p w14:paraId="3A2F288F" w14:textId="77777777" w:rsidR="00BC78E8" w:rsidRPr="00FD0B67" w:rsidRDefault="00BC78E8" w:rsidP="00BC78E8">
      <w:pPr>
        <w:spacing w:line="360" w:lineRule="auto"/>
        <w:jc w:val="both"/>
        <w:rPr>
          <w:rFonts w:ascii="Arial" w:hAnsi="Arial" w:cs="Arial"/>
          <w:bCs/>
        </w:rPr>
      </w:pPr>
    </w:p>
    <w:p w14:paraId="6549E375" w14:textId="28FCEFD4" w:rsidR="00484FD5" w:rsidRDefault="00F267F0" w:rsidP="00B851DA">
      <w:pPr>
        <w:spacing w:line="360" w:lineRule="auto"/>
        <w:jc w:val="both"/>
        <w:rPr>
          <w:rFonts w:ascii="Arial" w:hAnsi="Arial" w:cs="Arial"/>
        </w:rPr>
      </w:pPr>
      <w:r>
        <w:rPr>
          <w:rFonts w:ascii="Arial" w:hAnsi="Arial" w:cs="Arial"/>
        </w:rPr>
        <w:t xml:space="preserve">Recent work has highlighted the </w:t>
      </w:r>
      <w:r w:rsidR="0062227C">
        <w:rPr>
          <w:rFonts w:ascii="Arial" w:hAnsi="Arial" w:cs="Arial"/>
        </w:rPr>
        <w:t>essential contribution of non-coding regions in controlling gene expression, especially in complex mammalian genomes</w:t>
      </w:r>
      <w:r w:rsidR="00346141">
        <w:rPr>
          <w:rFonts w:ascii="Arial" w:hAnsi="Arial" w:cs="Arial"/>
        </w:rPr>
        <w:t xml:space="preserve"> </w: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46141">
        <w:rPr>
          <w:rFonts w:ascii="Arial" w:hAnsi="Arial" w:cs="Arial"/>
        </w:rPr>
      </w:r>
      <w:r w:rsidR="00346141">
        <w:rPr>
          <w:rFonts w:ascii="Arial" w:hAnsi="Arial" w:cs="Arial"/>
        </w:rPr>
        <w:fldChar w:fldCharType="separate"/>
      </w:r>
      <w:r w:rsidR="00346141">
        <w:rPr>
          <w:rFonts w:ascii="Arial" w:hAnsi="Arial" w:cs="Arial"/>
          <w:noProof/>
        </w:rPr>
        <w:t>(Barrett et al., 2012)</w:t>
      </w:r>
      <w:r w:rsidR="00346141">
        <w:rPr>
          <w:rFonts w:ascii="Arial" w:hAnsi="Arial" w:cs="Arial"/>
        </w:rPr>
        <w:fldChar w:fldCharType="end"/>
      </w:r>
      <w:r w:rsidR="00EC708D" w:rsidRPr="00FD0B67">
        <w:rPr>
          <w:rFonts w:ascii="Arial" w:hAnsi="Arial" w:cs="Arial"/>
        </w:rPr>
        <w:t>.</w:t>
      </w:r>
      <w:r w:rsidR="00716064">
        <w:rPr>
          <w:rFonts w:ascii="Arial" w:hAnsi="Arial" w:cs="Arial"/>
        </w:rPr>
        <w:t xml:space="preserve"> </w:t>
      </w:r>
      <w:r w:rsidR="00940B64">
        <w:rPr>
          <w:rFonts w:ascii="Arial" w:hAnsi="Arial" w:cs="Arial"/>
        </w:rPr>
        <w:t>In particular, 3’-</w:t>
      </w:r>
      <w:r w:rsidR="00BC78E8" w:rsidRPr="00FD0B67">
        <w:rPr>
          <w:rFonts w:ascii="Arial" w:hAnsi="Arial" w:cs="Arial"/>
        </w:rPr>
        <w:t xml:space="preserve">untranslated regions (3’UTRs) </w:t>
      </w:r>
      <w:r w:rsidR="00AC4FAE" w:rsidRPr="0099491B">
        <w:rPr>
          <w:rFonts w:ascii="Arial" w:hAnsi="Arial" w:cs="Arial"/>
        </w:rPr>
        <w:t xml:space="preserve">play a crucial role in mRNA metabolism, e.g. by controlling mRNA stability and localization, </w:t>
      </w:r>
      <w:r w:rsidR="001367E8">
        <w:rPr>
          <w:rFonts w:ascii="Arial" w:hAnsi="Arial" w:cs="Arial"/>
        </w:rPr>
        <w:t xml:space="preserve">or </w:t>
      </w:r>
      <w:r w:rsidR="00AC4FAE" w:rsidRPr="0099491B">
        <w:rPr>
          <w:rFonts w:ascii="Arial" w:hAnsi="Arial" w:cs="Arial"/>
        </w:rPr>
        <w:t xml:space="preserve">by acting as miRNA binding sites or as scaffolds to control protein localization </w: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(Berkovits and Mayr, 2015; Mayr and Bartel, 2009; Sandberg et al., 2008)</w:t>
      </w:r>
      <w:r w:rsidR="00C4231D">
        <w:rPr>
          <w:rFonts w:ascii="Arial" w:hAnsi="Arial" w:cs="Arial"/>
        </w:rPr>
        <w:fldChar w:fldCharType="end"/>
      </w:r>
      <w:r w:rsidR="00AC4FAE">
        <w:rPr>
          <w:rFonts w:ascii="Arial" w:hAnsi="Arial" w:cs="Arial"/>
        </w:rPr>
        <w:t xml:space="preserve">. Moreover, </w:t>
      </w:r>
      <w:r w:rsidR="00AC4FAE" w:rsidRPr="00FD0B67">
        <w:rPr>
          <w:rFonts w:ascii="Arial" w:hAnsi="Arial" w:cs="Arial"/>
        </w:rPr>
        <w:t>3’UTRs</w:t>
      </w:r>
      <w:r w:rsidR="00AC4FAE">
        <w:rPr>
          <w:rFonts w:ascii="Arial" w:hAnsi="Arial" w:cs="Arial"/>
        </w:rPr>
        <w:t xml:space="preserve"> </w:t>
      </w:r>
      <w:r w:rsidR="00144CE6">
        <w:rPr>
          <w:rFonts w:ascii="Arial" w:hAnsi="Arial" w:cs="Arial"/>
        </w:rPr>
        <w:t xml:space="preserve">emerge as </w:t>
      </w:r>
      <w:r w:rsidR="009B11AE">
        <w:rPr>
          <w:rFonts w:ascii="Arial" w:hAnsi="Arial" w:cs="Arial"/>
        </w:rPr>
        <w:t xml:space="preserve">essential </w:t>
      </w:r>
      <w:r w:rsidR="00AB5E5E">
        <w:rPr>
          <w:rFonts w:ascii="Arial" w:hAnsi="Arial" w:cs="Arial"/>
        </w:rPr>
        <w:t xml:space="preserve">regulatory elements in biological processes </w:t>
      </w:r>
      <w:r w:rsidR="007B4D1E">
        <w:rPr>
          <w:rFonts w:ascii="Arial" w:hAnsi="Arial" w:cs="Arial"/>
        </w:rPr>
        <w:t>such as</w:t>
      </w:r>
      <w:r w:rsidR="00AB5E5E">
        <w:rPr>
          <w:rFonts w:ascii="Arial" w:hAnsi="Arial" w:cs="Arial"/>
        </w:rPr>
        <w:t xml:space="preserve"> immune cell activation and tumorigenesis. </w:t>
      </w:r>
      <w:r w:rsidR="00A91F9D">
        <w:rPr>
          <w:rFonts w:ascii="Arial" w:hAnsi="Arial" w:cs="Arial"/>
        </w:rPr>
        <w:t>I</w:t>
      </w:r>
      <w:r w:rsidR="00AB5E5E">
        <w:rPr>
          <w:rFonts w:ascii="Arial" w:hAnsi="Arial" w:cs="Arial"/>
        </w:rPr>
        <w:t xml:space="preserve">n these settings, alternative cleavage and polyadenylation </w:t>
      </w:r>
      <w:r w:rsidR="00454A81">
        <w:rPr>
          <w:rFonts w:ascii="Arial" w:hAnsi="Arial" w:cs="Arial"/>
        </w:rPr>
        <w:t xml:space="preserve">produce </w:t>
      </w:r>
      <w:r w:rsidR="00AB5E5E">
        <w:rPr>
          <w:rFonts w:ascii="Arial" w:hAnsi="Arial" w:cs="Arial"/>
        </w:rPr>
        <w:t xml:space="preserve">mRNA isoforms </w:t>
      </w:r>
      <w:r w:rsidR="00454A81">
        <w:rPr>
          <w:rFonts w:ascii="Arial" w:hAnsi="Arial" w:cs="Arial"/>
        </w:rPr>
        <w:t xml:space="preserve">with shorter </w:t>
      </w:r>
      <w:r w:rsidR="00454A81" w:rsidRPr="00FD0B67">
        <w:rPr>
          <w:rFonts w:ascii="Arial" w:hAnsi="Arial" w:cs="Arial"/>
        </w:rPr>
        <w:t>3’UTRs</w:t>
      </w:r>
      <w:r w:rsidR="001831F4">
        <w:rPr>
          <w:rFonts w:ascii="Arial" w:hAnsi="Arial" w:cs="Arial"/>
        </w:rPr>
        <w:t>, that</w:t>
      </w:r>
      <w:r w:rsidR="004A28C6">
        <w:rPr>
          <w:rFonts w:ascii="Arial" w:hAnsi="Arial" w:cs="Arial"/>
        </w:rPr>
        <w:t>,</w:t>
      </w:r>
      <w:r w:rsidR="001831F4">
        <w:rPr>
          <w:rFonts w:ascii="Arial" w:hAnsi="Arial" w:cs="Arial"/>
        </w:rPr>
        <w:t xml:space="preserve"> </w:t>
      </w:r>
      <w:r w:rsidR="00245D68">
        <w:rPr>
          <w:rFonts w:ascii="Arial" w:hAnsi="Arial" w:cs="Arial"/>
        </w:rPr>
        <w:t>d</w:t>
      </w:r>
      <w:r w:rsidR="004A28C6">
        <w:rPr>
          <w:rFonts w:ascii="Arial" w:hAnsi="Arial" w:cs="Arial"/>
        </w:rPr>
        <w:t>ue to the loss of microRNA-</w:t>
      </w:r>
      <w:r w:rsidR="00C11A74">
        <w:rPr>
          <w:rFonts w:ascii="Arial" w:hAnsi="Arial" w:cs="Arial"/>
        </w:rPr>
        <w:t xml:space="preserve">mediated repression, </w:t>
      </w:r>
      <w:r w:rsidR="00245D68">
        <w:rPr>
          <w:rFonts w:ascii="Arial" w:hAnsi="Arial" w:cs="Arial"/>
        </w:rPr>
        <w:t>display increased</w:t>
      </w:r>
      <w:r w:rsidR="00454A81">
        <w:rPr>
          <w:rFonts w:ascii="Arial" w:hAnsi="Arial" w:cs="Arial"/>
        </w:rPr>
        <w:t xml:space="preserve"> protein expression</w:t>
      </w:r>
      <w:r w:rsidR="00716064">
        <w:rPr>
          <w:rFonts w:ascii="Arial" w:hAnsi="Arial" w:cs="Arial"/>
        </w:rPr>
        <w:t xml:space="preserve"> </w: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(Mayr and Bartel, 2009; Sandberg et al., 2008)</w:t>
      </w:r>
      <w:r w:rsidR="00C4231D">
        <w:rPr>
          <w:rFonts w:ascii="Arial" w:hAnsi="Arial" w:cs="Arial"/>
        </w:rPr>
        <w:fldChar w:fldCharType="end"/>
      </w:r>
      <w:r w:rsidR="00927200">
        <w:rPr>
          <w:rFonts w:ascii="Arial" w:hAnsi="Arial" w:cs="Arial"/>
        </w:rPr>
        <w:t>.</w:t>
      </w:r>
      <w:r w:rsidR="00454A81">
        <w:rPr>
          <w:rFonts w:ascii="Arial" w:hAnsi="Arial" w:cs="Arial"/>
        </w:rPr>
        <w:t xml:space="preserve"> </w:t>
      </w:r>
      <w:r w:rsidR="009B11AE">
        <w:rPr>
          <w:rFonts w:ascii="Arial" w:hAnsi="Arial" w:cs="Arial"/>
        </w:rPr>
        <w:t xml:space="preserve">In tumor cells, elevated protein expression </w:t>
      </w:r>
      <w:r w:rsidR="00EF0FE5">
        <w:rPr>
          <w:rFonts w:ascii="Arial" w:hAnsi="Arial" w:cs="Arial"/>
        </w:rPr>
        <w:t xml:space="preserve">upon shortening of </w:t>
      </w:r>
      <w:r w:rsidR="00EF0FE5" w:rsidRPr="00FD0B67">
        <w:rPr>
          <w:rFonts w:ascii="Arial" w:hAnsi="Arial" w:cs="Arial"/>
        </w:rPr>
        <w:t>3’UTRs</w:t>
      </w:r>
      <w:r w:rsidR="00EF0FE5">
        <w:rPr>
          <w:rFonts w:ascii="Arial" w:hAnsi="Arial" w:cs="Arial"/>
        </w:rPr>
        <w:t xml:space="preserve"> </w:t>
      </w:r>
      <w:r w:rsidR="009B11AE">
        <w:rPr>
          <w:rFonts w:ascii="Arial" w:hAnsi="Arial" w:cs="Arial"/>
        </w:rPr>
        <w:t>is used</w:t>
      </w:r>
      <w:r w:rsidR="00C93A5D">
        <w:rPr>
          <w:rFonts w:ascii="Arial" w:hAnsi="Arial" w:cs="Arial"/>
        </w:rPr>
        <w:t xml:space="preserve"> to activate </w:t>
      </w:r>
      <w:r w:rsidR="00C11A74">
        <w:rPr>
          <w:rFonts w:ascii="Arial" w:hAnsi="Arial" w:cs="Arial"/>
        </w:rPr>
        <w:t>oncogene</w:t>
      </w:r>
      <w:r w:rsidR="00C93A5D">
        <w:rPr>
          <w:rFonts w:ascii="Arial" w:hAnsi="Arial" w:cs="Arial"/>
        </w:rPr>
        <w:t>s</w:t>
      </w:r>
      <w:r w:rsidR="00484FD5">
        <w:rPr>
          <w:rFonts w:ascii="Arial" w:hAnsi="Arial" w:cs="Arial"/>
        </w:rPr>
        <w:t xml:space="preserve"> </w:t>
      </w:r>
      <w:r w:rsidR="004A28C6">
        <w:rPr>
          <w:rFonts w:ascii="Arial" w:hAnsi="Arial" w:cs="Arial"/>
        </w:rPr>
        <w:t xml:space="preserve">without mutating </w:t>
      </w:r>
      <w:r w:rsidR="00C11A74">
        <w:rPr>
          <w:rFonts w:ascii="Arial" w:hAnsi="Arial" w:cs="Arial"/>
        </w:rPr>
        <w:t>the genetic sequence</w:t>
      </w:r>
      <w:r w:rsidR="00716064">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&lt;EndNote&gt;&lt;Cite&gt;&lt;Author&gt;Mayr&lt;/Author&gt;&lt;Year&gt;2009&lt;/Year&gt;&lt;RecNum&gt;121&lt;/RecNum&gt;&lt;DisplayText&gt;(Mayr and Bartel, 2009)&lt;/DisplayText&gt;&lt;record&gt;&lt;rec-number&gt;121&lt;/rec-number&gt;&lt;foreign-keys&gt;&lt;key app="EN" db-id="0ft55wa2i2adt6ext0jpz2tnz29r2ww0wpt2" timestamp="1458049100"&gt;121&lt;/key&gt;&lt;/foreign-keys&gt;&lt;ref-type name="Journal Article"&gt;17&lt;/ref-type&gt;&lt;contributors&gt;&lt;authors&gt;&lt;author&gt;Mayr, C.&lt;/author&gt;&lt;author&gt;Bartel, D. P.&lt;/author&gt;&lt;/authors&gt;&lt;/contributors&gt;&lt;auth-address&gt;Howard Hughes Medical Institute, USA. mayrc@mskcc.org&lt;/auth-address&gt;&lt;titles&gt;&lt;title&gt;Widespread shortening of 3&amp;apos;UTRs by alternative cleavage and polyadenylation activates oncogenes in cancer cells&lt;/title&gt;&lt;secondary-title&gt;Cell&lt;/secondary-title&gt;&lt;alt-title&gt;Cell&lt;/alt-title&gt;&lt;/titles&gt;&lt;periodical&gt;&lt;full-title&gt;Cell&lt;/full-title&gt;&lt;/periodical&gt;&lt;alt-periodical&gt;&lt;full-title&gt;Cell&lt;/full-title&gt;&lt;/alt-periodical&gt;&lt;pages&gt;673-84&lt;/pages&gt;&lt;volume&gt;138&lt;/volume&gt;&lt;number&gt;4&lt;/number&gt;&lt;edition&gt;2009/08/26&lt;/edition&gt;&lt;keywords&gt;&lt;keyword&gt;3&amp;apos; Untranslated Regions/*metabolism&lt;/keyword&gt;&lt;keyword&gt;*Alternative Splicing&lt;/keyword&gt;&lt;keyword&gt;Cell Line, Tumor&lt;/keyword&gt;&lt;keyword&gt;Cell Transformation, Neoplastic&lt;/keyword&gt;&lt;keyword&gt;Cyclin D2&lt;/keyword&gt;&lt;keyword&gt;Cyclins/genetics/metabolism&lt;/keyword&gt;&lt;keyword&gt;Gene Expression Regulation, Neoplastic&lt;/keyword&gt;&lt;keyword&gt;Humans&lt;/keyword&gt;&lt;keyword&gt;Mutation&lt;/keyword&gt;&lt;keyword&gt;*Oncogenes&lt;/keyword&gt;&lt;keyword&gt;*Polyadenylation&lt;/keyword&gt;&lt;keyword&gt;RNA Stability&lt;/keyword&gt;&lt;keyword&gt;RNA-Binding Proteins/metabolism&lt;/keyword&gt;&lt;keyword&gt;S Phase&lt;/keyword&gt;&lt;/keywords&gt;&lt;dates&gt;&lt;year&gt;2009&lt;/year&gt;&lt;pub-dates&gt;&lt;date&gt;Aug 21&lt;/date&gt;&lt;/pub-dates&gt;&lt;/dates&gt;&lt;isbn&gt;0092-8674&lt;/isbn&gt;&lt;accession-num&gt;19703394&lt;/accession-num&gt;&lt;urls&gt;&lt;/urls&gt;&lt;custom2&gt;Pmc2819821&lt;/custom2&gt;&lt;custom6&gt;Nihms141384&lt;/custom6&gt;&lt;electronic-resource-num&gt;10.1016/j.cell.2009.06.016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(Mayr and Bartel, 2009)</w:t>
      </w:r>
      <w:r w:rsidR="00C4231D">
        <w:rPr>
          <w:rFonts w:ascii="Arial" w:hAnsi="Arial" w:cs="Arial"/>
        </w:rPr>
        <w:fldChar w:fldCharType="end"/>
      </w:r>
      <w:r w:rsidR="00C11A74">
        <w:rPr>
          <w:rFonts w:ascii="Arial" w:hAnsi="Arial" w:cs="Arial"/>
        </w:rPr>
        <w:t>.</w:t>
      </w:r>
      <w:r w:rsidR="00D934FE">
        <w:rPr>
          <w:rFonts w:ascii="Arial" w:hAnsi="Arial" w:cs="Arial"/>
        </w:rPr>
        <w:t xml:space="preserve"> While these studies describe regulatory roles for 3’UTRs that do not affect the sequence of the expressed protein, </w:t>
      </w:r>
      <w:r w:rsidR="00484FD5" w:rsidRPr="00FD0B67">
        <w:rPr>
          <w:rFonts w:ascii="Arial" w:hAnsi="Arial" w:cs="Arial"/>
        </w:rPr>
        <w:t>some 3’UTRs are longer than their coding regions, and could therefore fulfill additional, unknown functions</w:t>
      </w:r>
      <w:r w:rsidR="00484FD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&lt;EndNote&gt;&lt;Cite&gt;&lt;Author&gt;Algama&lt;/Author&gt;&lt;Year&gt;2014&lt;/Year&gt;&lt;RecNum&gt;113&lt;/RecNum&gt;&lt;DisplayText&gt;(Algama et al., 2014)&lt;/DisplayText&gt;&lt;record&gt;&lt;rec-number&gt;113&lt;/rec-number&gt;&lt;foreign-keys&gt;&lt;key app="EN" db-id="0ft55wa2i2adt6ext0jpz2tnz29r2ww0wpt2" timestamp="1458037361"&gt;113&lt;/key&gt;&lt;/foreign-keys&gt;&lt;ref-type name="Journal Article"&gt;17&lt;/ref-type&gt;&lt;contributors&gt;&lt;authors&gt;&lt;author&gt;Algama, M.&lt;/author&gt;&lt;author&gt;Oldmeadow, C.&lt;/author&gt;&lt;author&gt;Tasker, E.&lt;/author&gt;&lt;author&gt;Mengersen, K.&lt;/author&gt;&lt;author&gt;Keith, J. M.&lt;/author&gt;&lt;/authors&gt;&lt;/contributors&gt;&lt;auth-address&gt;School of Mathematical Sciences, Monash University, Clayton, Victoria, Australia.&amp;#xD;School of Medicine and Public Health, University of Newcastle, Newcastle, New South Wales, Australia.&amp;#xD;School of Mathematical Sciences, Queensland University of Technology, Brisbane, Queensland, Australia.&lt;/auth-address&gt;&lt;titles&gt;&lt;title&gt;Drosophila 3&amp;apos; UTRs are more complex than protein-coding sequences&lt;/title&gt;&lt;secondary-title&gt;PLoS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one&lt;/abbr-1&gt;&lt;/alt-periodical&gt;&lt;pages&gt;e97336&lt;/pages&gt;&lt;volume&gt;9&lt;/volume&gt;&lt;number&gt;5&lt;/number&gt;&lt;edition&gt;2014/05/16&lt;/edition&gt;&lt;keywords&gt;&lt;keyword&gt;3&amp;apos; Untranslated Regions/*genetics&lt;/keyword&gt;&lt;keyword&gt;Animals&lt;/keyword&gt;&lt;keyword&gt;Base Sequence&lt;/keyword&gt;&lt;keyword&gt;Computational Biology&lt;/keyword&gt;&lt;keyword&gt;Drosophila/*genetics&lt;/keyword&gt;&lt;keyword&gt;*Genetic Variation&lt;/keyword&gt;&lt;keyword&gt;*Models, Genetic&lt;/keyword&gt;&lt;keyword&gt;Molecular Sequence Data&lt;/keyword&gt;&lt;keyword&gt;Open Reading Frames/genetics&lt;/keyword&gt;&lt;keyword&gt;Species Specificity&lt;/keyword&gt;&lt;/keywords&gt;&lt;dates&gt;&lt;year&gt;2014&lt;/year&gt;&lt;/dates&gt;&lt;isbn&gt;1932-6203&lt;/isbn&gt;&lt;accession-num&gt;24824035&lt;/accession-num&gt;&lt;urls&gt;&lt;/urls&gt;&lt;custom2&gt;Pmc4019593&lt;/custom2&gt;&lt;electronic-resource-num&gt;10.1371/journal.pone.0097336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(Algama et al., 2014)</w:t>
      </w:r>
      <w:r w:rsidR="00C4231D">
        <w:rPr>
          <w:rFonts w:ascii="Arial" w:hAnsi="Arial" w:cs="Arial"/>
        </w:rPr>
        <w:fldChar w:fldCharType="end"/>
      </w:r>
      <w:r w:rsidR="00484FD5" w:rsidRPr="00FD0B67">
        <w:rPr>
          <w:rFonts w:ascii="Arial" w:hAnsi="Arial" w:cs="Arial"/>
        </w:rPr>
        <w:t>.</w:t>
      </w:r>
      <w:r w:rsidR="00484FD5" w:rsidRPr="00FD0B67">
        <w:rPr>
          <w:rFonts w:ascii="Arial" w:hAnsi="Arial" w:cs="Arial"/>
          <w:bCs/>
        </w:rPr>
        <w:t xml:space="preserve"> </w:t>
      </w:r>
      <w:r w:rsidR="00D934FE">
        <w:rPr>
          <w:rFonts w:ascii="Arial" w:hAnsi="Arial" w:cs="Arial"/>
          <w:bCs/>
        </w:rPr>
        <w:t>Indeed,</w:t>
      </w:r>
      <w:r w:rsidR="00E41E66">
        <w:rPr>
          <w:rFonts w:ascii="Arial" w:hAnsi="Arial" w:cs="Arial"/>
          <w:bCs/>
        </w:rPr>
        <w:t xml:space="preserve"> Fire and colleagues</w:t>
      </w:r>
      <w:r w:rsidR="00D934FE">
        <w:rPr>
          <w:rFonts w:ascii="Arial" w:hAnsi="Arial" w:cs="Arial"/>
        </w:rPr>
        <w:t xml:space="preserve"> suggested that</w:t>
      </w:r>
      <w:r w:rsidR="00E41E66" w:rsidRPr="00ED27FA">
        <w:rPr>
          <w:rFonts w:ascii="Arial" w:hAnsi="Arial" w:cs="Arial"/>
        </w:rPr>
        <w:t xml:space="preserve"> </w:t>
      </w:r>
      <w:r w:rsidR="00D934FE" w:rsidRPr="00ED27FA">
        <w:rPr>
          <w:rFonts w:ascii="Arial" w:hAnsi="Arial" w:cs="Arial"/>
        </w:rPr>
        <w:t xml:space="preserve">failure of the ribosome to terminate at stop codons </w:t>
      </w:r>
      <w:r w:rsidR="00D934FE">
        <w:rPr>
          <w:rFonts w:ascii="Arial" w:hAnsi="Arial" w:cs="Arial"/>
        </w:rPr>
        <w:t xml:space="preserve">can lead to </w:t>
      </w:r>
      <w:r w:rsidR="00E41E66" w:rsidRPr="00ED27FA">
        <w:rPr>
          <w:rFonts w:ascii="Arial" w:hAnsi="Arial" w:cs="Arial"/>
        </w:rPr>
        <w:t>translation into the 3’UTR</w:t>
      </w:r>
      <w:r w:rsidR="00D934FE">
        <w:rPr>
          <w:rFonts w:ascii="Arial" w:hAnsi="Arial" w:cs="Arial"/>
        </w:rPr>
        <w:t xml:space="preserve">. This resulted in a C-terminal extension of the </w:t>
      </w:r>
      <w:r w:rsidR="00C55BAB">
        <w:rPr>
          <w:rFonts w:ascii="Arial" w:hAnsi="Arial" w:cs="Arial"/>
        </w:rPr>
        <w:t xml:space="preserve">investigated </w:t>
      </w:r>
      <w:r w:rsidR="00D934FE">
        <w:rPr>
          <w:rFonts w:ascii="Arial" w:hAnsi="Arial" w:cs="Arial"/>
        </w:rPr>
        <w:t xml:space="preserve">protein, which led to </w:t>
      </w:r>
      <w:r w:rsidR="00672506">
        <w:rPr>
          <w:rFonts w:ascii="Arial" w:hAnsi="Arial" w:cs="Arial"/>
        </w:rPr>
        <w:t xml:space="preserve">its </w:t>
      </w:r>
      <w:r w:rsidR="00D934FE">
        <w:rPr>
          <w:rFonts w:ascii="Arial" w:hAnsi="Arial" w:cs="Arial"/>
        </w:rPr>
        <w:t>destabilization</w:t>
      </w:r>
      <w:r w:rsidR="00591F3F">
        <w:rPr>
          <w:rFonts w:ascii="Arial" w:hAnsi="Arial" w:cs="Arial"/>
        </w:rPr>
        <w:t>;</w:t>
      </w:r>
      <w:r w:rsidR="00D934FE">
        <w:rPr>
          <w:rFonts w:ascii="Arial" w:hAnsi="Arial" w:cs="Arial"/>
        </w:rPr>
        <w:t xml:space="preserve"> </w:t>
      </w:r>
      <w:r w:rsidR="007B4D1E">
        <w:rPr>
          <w:rFonts w:ascii="Arial" w:hAnsi="Arial" w:cs="Arial"/>
        </w:rPr>
        <w:t>the authors suggest this</w:t>
      </w:r>
      <w:r w:rsidR="00E41E66" w:rsidRPr="00ED27FA">
        <w:rPr>
          <w:rFonts w:ascii="Arial" w:hAnsi="Arial" w:cs="Arial"/>
        </w:rPr>
        <w:t xml:space="preserve"> </w:t>
      </w:r>
      <w:r>
        <w:rPr>
          <w:rFonts w:ascii="Arial" w:hAnsi="Arial" w:cs="Arial"/>
        </w:rPr>
        <w:t>to</w:t>
      </w:r>
      <w:r w:rsidR="00E41E66" w:rsidRPr="00ED27FA">
        <w:rPr>
          <w:rFonts w:ascii="Arial" w:hAnsi="Arial" w:cs="Arial"/>
        </w:rPr>
        <w:t xml:space="preserve"> be a safety mechanism to quickly discard </w:t>
      </w:r>
      <w:r w:rsidR="0062227C">
        <w:rPr>
          <w:rFonts w:ascii="Arial" w:hAnsi="Arial" w:cs="Arial"/>
        </w:rPr>
        <w:t>such</w:t>
      </w:r>
      <w:r w:rsidR="000E3C35">
        <w:rPr>
          <w:rFonts w:ascii="Arial" w:hAnsi="Arial" w:cs="Arial"/>
        </w:rPr>
        <w:t xml:space="preserve"> </w:t>
      </w:r>
      <w:r w:rsidR="001831F4">
        <w:rPr>
          <w:rFonts w:ascii="Arial" w:hAnsi="Arial" w:cs="Arial"/>
        </w:rPr>
        <w:t>aberrantly</w:t>
      </w:r>
      <w:r w:rsidR="000E3C35">
        <w:rPr>
          <w:rFonts w:ascii="Arial" w:hAnsi="Arial" w:cs="Arial"/>
        </w:rPr>
        <w:t xml:space="preserve"> produced</w:t>
      </w:r>
      <w:r w:rsidR="00E41E66" w:rsidRPr="00ED27FA">
        <w:rPr>
          <w:rFonts w:ascii="Arial" w:hAnsi="Arial" w:cs="Arial"/>
        </w:rPr>
        <w:t xml:space="preserve"> proteins</w:t>
      </w:r>
      <w:r w:rsidR="00E41E66">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E41E66">
        <w:rPr>
          <w:rFonts w:ascii="Arial" w:hAnsi="Arial" w:cs="Arial"/>
        </w:rPr>
        <w:t>.</w:t>
      </w:r>
      <w:r w:rsidR="00AF7E3D">
        <w:rPr>
          <w:rFonts w:ascii="Arial" w:hAnsi="Arial" w:cs="Arial"/>
        </w:rPr>
        <w:t xml:space="preserve"> </w:t>
      </w:r>
      <w:r w:rsidR="00261842">
        <w:rPr>
          <w:rFonts w:ascii="Arial" w:hAnsi="Arial" w:cs="Arial"/>
        </w:rPr>
        <w:t>Another</w:t>
      </w:r>
      <w:r w:rsidR="001B7B7E">
        <w:rPr>
          <w:rFonts w:ascii="Arial" w:hAnsi="Arial" w:cs="Arial"/>
        </w:rPr>
        <w:t xml:space="preserve"> report suggests that </w:t>
      </w:r>
      <w:r w:rsidR="00083CA5">
        <w:rPr>
          <w:rFonts w:ascii="Arial" w:hAnsi="Arial" w:cs="Arial"/>
        </w:rPr>
        <w:t xml:space="preserve">failure of ribosome recycling </w:t>
      </w:r>
      <w:r w:rsidR="00591F3F">
        <w:rPr>
          <w:rFonts w:ascii="Arial" w:hAnsi="Arial" w:cs="Arial"/>
        </w:rPr>
        <w:t xml:space="preserve">in yeast </w:t>
      </w:r>
      <w:r w:rsidR="00776BE8">
        <w:rPr>
          <w:rFonts w:ascii="Arial" w:hAnsi="Arial" w:cs="Arial"/>
        </w:rPr>
        <w:t>can result</w:t>
      </w:r>
      <w:r w:rsidR="00083CA5">
        <w:rPr>
          <w:rFonts w:ascii="Arial" w:hAnsi="Arial" w:cs="Arial"/>
        </w:rPr>
        <w:t xml:space="preserve"> in re</w:t>
      </w:r>
      <w:r w:rsidR="001831F4">
        <w:rPr>
          <w:rFonts w:ascii="Arial" w:hAnsi="Arial" w:cs="Arial"/>
        </w:rPr>
        <w:t>-</w:t>
      </w:r>
      <w:r w:rsidR="00083CA5">
        <w:rPr>
          <w:rFonts w:ascii="Arial" w:hAnsi="Arial" w:cs="Arial"/>
        </w:rPr>
        <w:t>initiation of translation after</w:t>
      </w:r>
      <w:r w:rsidR="007B4D1E">
        <w:rPr>
          <w:rFonts w:ascii="Arial" w:hAnsi="Arial" w:cs="Arial"/>
        </w:rPr>
        <w:t xml:space="preserve"> the canonical stop </w:t>
      </w:r>
      <w:r w:rsidR="00591F3F">
        <w:rPr>
          <w:rFonts w:ascii="Arial" w:hAnsi="Arial" w:cs="Arial"/>
        </w:rPr>
        <w:t>codon</w:t>
      </w:r>
      <w:r w:rsidR="00083CA5">
        <w:rPr>
          <w:rFonts w:ascii="Arial" w:hAnsi="Arial" w:cs="Arial"/>
        </w:rPr>
        <w:t xml:space="preserve">, leading to the expression of </w:t>
      </w:r>
      <w:proofErr w:type="spellStart"/>
      <w:r w:rsidR="00083CA5">
        <w:rPr>
          <w:rFonts w:ascii="Arial" w:hAnsi="Arial" w:cs="Arial"/>
        </w:rPr>
        <w:t>micropeptides</w:t>
      </w:r>
      <w:proofErr w:type="spellEnd"/>
      <w:r w:rsidR="00083CA5">
        <w:rPr>
          <w:rFonts w:ascii="Arial" w:hAnsi="Arial" w:cs="Arial"/>
        </w:rPr>
        <w:t xml:space="preserve"> </w: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(Lauressergues et al., 2015; Mackowiak et al., 2015)</w:t>
      </w:r>
      <w:r w:rsidR="00C4231D">
        <w:rPr>
          <w:rFonts w:ascii="Arial" w:hAnsi="Arial" w:cs="Arial"/>
        </w:rPr>
        <w:fldChar w:fldCharType="end"/>
      </w:r>
      <w:r w:rsidR="00083CA5">
        <w:rPr>
          <w:rFonts w:ascii="Arial" w:hAnsi="Arial" w:cs="Arial"/>
        </w:rPr>
        <w:t>.</w:t>
      </w:r>
      <w:r w:rsidR="0068696B">
        <w:rPr>
          <w:rFonts w:ascii="Arial" w:hAnsi="Arial" w:cs="Arial"/>
        </w:rPr>
        <w:t xml:space="preserve"> While </w:t>
      </w:r>
      <w:r w:rsidR="008F3F9C">
        <w:rPr>
          <w:rFonts w:ascii="Arial" w:hAnsi="Arial" w:cs="Arial"/>
        </w:rPr>
        <w:t>these</w:t>
      </w:r>
      <w:r w:rsidR="0068696B">
        <w:rPr>
          <w:rFonts w:ascii="Arial" w:hAnsi="Arial" w:cs="Arial"/>
        </w:rPr>
        <w:t xml:space="preserve"> studies </w:t>
      </w:r>
      <w:r w:rsidR="007B4D1E">
        <w:rPr>
          <w:rFonts w:ascii="Arial" w:hAnsi="Arial" w:cs="Arial"/>
        </w:rPr>
        <w:t>provide evidence for</w:t>
      </w:r>
      <w:r w:rsidR="00A63894">
        <w:rPr>
          <w:rFonts w:ascii="Arial" w:hAnsi="Arial" w:cs="Arial"/>
        </w:rPr>
        <w:t xml:space="preserve"> </w:t>
      </w:r>
      <w:r w:rsidR="007B4D1E">
        <w:rPr>
          <w:rFonts w:ascii="Arial" w:hAnsi="Arial" w:cs="Arial"/>
        </w:rPr>
        <w:t xml:space="preserve">translation of short sequences </w:t>
      </w:r>
      <w:r w:rsidR="007376A1">
        <w:rPr>
          <w:rFonts w:ascii="Arial" w:hAnsi="Arial" w:cs="Arial"/>
        </w:rPr>
        <w:t>from</w:t>
      </w:r>
      <w:r w:rsidR="008F3F9C">
        <w:rPr>
          <w:rFonts w:ascii="Arial" w:hAnsi="Arial" w:cs="Arial"/>
        </w:rPr>
        <w:t xml:space="preserve"> </w:t>
      </w:r>
      <w:r w:rsidR="0068696B">
        <w:rPr>
          <w:rFonts w:ascii="Arial" w:hAnsi="Arial" w:cs="Arial"/>
        </w:rPr>
        <w:t xml:space="preserve">3’UTRs, </w:t>
      </w:r>
      <w:r w:rsidR="007376A1">
        <w:rPr>
          <w:rFonts w:ascii="Arial" w:hAnsi="Arial" w:cs="Arial"/>
        </w:rPr>
        <w:t xml:space="preserve">it remains unclear </w:t>
      </w:r>
      <w:r w:rsidR="002E4D10">
        <w:rPr>
          <w:rFonts w:ascii="Arial" w:hAnsi="Arial" w:cs="Arial"/>
        </w:rPr>
        <w:t>to what</w:t>
      </w:r>
      <w:r w:rsidR="00516417">
        <w:rPr>
          <w:rFonts w:ascii="Arial" w:hAnsi="Arial" w:cs="Arial"/>
        </w:rPr>
        <w:t xml:space="preserve"> extent </w:t>
      </w:r>
      <w:r w:rsidR="000F2FCF">
        <w:rPr>
          <w:rFonts w:ascii="Arial" w:hAnsi="Arial" w:cs="Arial"/>
        </w:rPr>
        <w:t>3’UTRs can be exp</w:t>
      </w:r>
      <w:r w:rsidR="000F2FCF" w:rsidRPr="000D5696">
        <w:rPr>
          <w:rFonts w:ascii="Arial" w:hAnsi="Arial" w:cs="Arial"/>
        </w:rPr>
        <w:t>ressed</w:t>
      </w:r>
      <w:r w:rsidR="00095BBC" w:rsidRPr="000D5696">
        <w:rPr>
          <w:rFonts w:ascii="Arial" w:hAnsi="Arial" w:cs="Arial"/>
        </w:rPr>
        <w:t xml:space="preserve"> in mammals</w:t>
      </w:r>
      <w:r w:rsidR="000F2FCF" w:rsidRPr="000D5696">
        <w:rPr>
          <w:rFonts w:ascii="Arial" w:hAnsi="Arial" w:cs="Arial"/>
        </w:rPr>
        <w:t xml:space="preserve"> </w:t>
      </w:r>
      <w:r w:rsidR="00A63894" w:rsidRPr="000D5696">
        <w:rPr>
          <w:rFonts w:ascii="Arial" w:hAnsi="Arial" w:cs="Arial"/>
        </w:rPr>
        <w:t>and</w:t>
      </w:r>
      <w:r w:rsidR="0062227C">
        <w:rPr>
          <w:rFonts w:ascii="Arial" w:hAnsi="Arial" w:cs="Arial"/>
        </w:rPr>
        <w:t xml:space="preserve"> if and</w:t>
      </w:r>
      <w:r w:rsidR="00A63894" w:rsidRPr="000D5696">
        <w:rPr>
          <w:rFonts w:ascii="Arial" w:hAnsi="Arial" w:cs="Arial"/>
        </w:rPr>
        <w:t xml:space="preserve"> </w:t>
      </w:r>
      <w:r w:rsidR="007376A1" w:rsidRPr="000D5696">
        <w:rPr>
          <w:rFonts w:ascii="Arial" w:hAnsi="Arial" w:cs="Arial"/>
        </w:rPr>
        <w:t>how</w:t>
      </w:r>
      <w:r w:rsidR="00A63894" w:rsidRPr="000D5696">
        <w:rPr>
          <w:rFonts w:ascii="Arial" w:hAnsi="Arial" w:cs="Arial"/>
        </w:rPr>
        <w:t xml:space="preserve"> 3’UTR-encoded sequences </w:t>
      </w:r>
      <w:r w:rsidR="007376A1" w:rsidRPr="000D5696">
        <w:rPr>
          <w:rFonts w:ascii="Arial" w:hAnsi="Arial" w:cs="Arial"/>
        </w:rPr>
        <w:t xml:space="preserve">are used </w:t>
      </w:r>
      <w:r w:rsidR="00A63894" w:rsidRPr="000D5696">
        <w:rPr>
          <w:rFonts w:ascii="Arial" w:hAnsi="Arial" w:cs="Arial"/>
        </w:rPr>
        <w:t>in a regulated manner</w:t>
      </w:r>
      <w:r w:rsidR="007B4D1E" w:rsidRPr="000D5696">
        <w:rPr>
          <w:rFonts w:ascii="Arial" w:hAnsi="Arial" w:cs="Arial"/>
        </w:rPr>
        <w:t xml:space="preserve"> </w:t>
      </w:r>
      <w:r w:rsidR="000F2FCF" w:rsidRPr="000D5696">
        <w:rPr>
          <w:rFonts w:ascii="Arial" w:hAnsi="Arial" w:cs="Arial"/>
        </w:rPr>
        <w:t xml:space="preserve">beyond </w:t>
      </w:r>
      <w:r w:rsidR="00095BBC" w:rsidRPr="000D5696">
        <w:rPr>
          <w:rFonts w:ascii="Arial" w:hAnsi="Arial" w:cs="Arial"/>
        </w:rPr>
        <w:t>a safety mechanism</w:t>
      </w:r>
      <w:r w:rsidR="002E4D10">
        <w:rPr>
          <w:rFonts w:ascii="Arial" w:hAnsi="Arial" w:cs="Arial"/>
        </w:rPr>
        <w:t xml:space="preserve">. </w:t>
      </w:r>
      <w:r w:rsidR="00261842">
        <w:rPr>
          <w:rFonts w:ascii="Arial" w:hAnsi="Arial" w:cs="Arial"/>
        </w:rPr>
        <w:t>Moreover,</w:t>
      </w:r>
      <w:r w:rsidR="002E4D10" w:rsidRPr="000D5696">
        <w:rPr>
          <w:rFonts w:ascii="Arial" w:hAnsi="Arial" w:cs="Arial"/>
        </w:rPr>
        <w:t xml:space="preserve"> </w:t>
      </w:r>
      <w:r w:rsidR="002E4D10">
        <w:rPr>
          <w:rFonts w:ascii="Arial" w:hAnsi="Arial" w:cs="Arial"/>
        </w:rPr>
        <w:t xml:space="preserve">possible </w:t>
      </w:r>
      <w:r w:rsidR="002E4D10" w:rsidRPr="000D5696">
        <w:rPr>
          <w:rFonts w:ascii="Arial" w:hAnsi="Arial" w:cs="Arial"/>
        </w:rPr>
        <w:t xml:space="preserve">functionalities and a potential evolutionary conservation </w:t>
      </w:r>
      <w:r w:rsidR="00261842">
        <w:rPr>
          <w:rFonts w:ascii="Arial" w:hAnsi="Arial" w:cs="Arial"/>
        </w:rPr>
        <w:t xml:space="preserve">of </w:t>
      </w:r>
      <w:r w:rsidR="00261842" w:rsidRPr="000D5696">
        <w:rPr>
          <w:rFonts w:ascii="Arial" w:hAnsi="Arial" w:cs="Arial"/>
        </w:rPr>
        <w:t>3’UTR-encoded</w:t>
      </w:r>
      <w:r w:rsidR="00261842">
        <w:rPr>
          <w:rFonts w:ascii="Arial" w:hAnsi="Arial" w:cs="Arial"/>
        </w:rPr>
        <w:t xml:space="preserve"> sequences</w:t>
      </w:r>
      <w:r w:rsidR="002E4D10">
        <w:rPr>
          <w:rFonts w:ascii="Arial" w:hAnsi="Arial" w:cs="Arial"/>
        </w:rPr>
        <w:t xml:space="preserve"> </w:t>
      </w:r>
      <w:r w:rsidR="002E4D10" w:rsidRPr="000D5696">
        <w:rPr>
          <w:rFonts w:ascii="Arial" w:hAnsi="Arial" w:cs="Arial"/>
        </w:rPr>
        <w:t>remain elusive</w:t>
      </w:r>
      <w:r w:rsidR="002E4D10" w:rsidRPr="00B73E1A">
        <w:rPr>
          <w:rFonts w:ascii="Arial" w:hAnsi="Arial" w:cs="Arial"/>
        </w:rPr>
        <w:t xml:space="preserve">.  </w:t>
      </w:r>
    </w:p>
    <w:p w14:paraId="4EA875F7" w14:textId="1E91AE03" w:rsidR="001831F4" w:rsidRPr="00FD5332" w:rsidRDefault="001A0D1D" w:rsidP="00EF0FE5">
      <w:pPr>
        <w:spacing w:line="360" w:lineRule="auto"/>
        <w:jc w:val="both"/>
        <w:rPr>
          <w:rFonts w:ascii="Arial" w:hAnsi="Arial" w:cs="Arial"/>
        </w:rPr>
      </w:pPr>
      <w:r>
        <w:rPr>
          <w:rFonts w:ascii="Arial" w:hAnsi="Arial" w:cs="Arial"/>
        </w:rPr>
        <w:t>Alternative splicing (</w:t>
      </w:r>
      <w:r w:rsidR="00B851DA" w:rsidRPr="00FD0B67">
        <w:rPr>
          <w:rFonts w:ascii="Arial" w:hAnsi="Arial" w:cs="Arial"/>
          <w:bCs/>
        </w:rPr>
        <w:t>A</w:t>
      </w:r>
      <w:r w:rsidR="00B851DA">
        <w:rPr>
          <w:rFonts w:ascii="Arial" w:hAnsi="Arial" w:cs="Arial"/>
        </w:rPr>
        <w:t>S</w:t>
      </w:r>
      <w:r>
        <w:rPr>
          <w:rFonts w:ascii="Arial" w:hAnsi="Arial" w:cs="Arial"/>
        </w:rPr>
        <w:t>)</w:t>
      </w:r>
      <w:r w:rsidR="00B851DA" w:rsidRPr="00FD0B67">
        <w:rPr>
          <w:rFonts w:ascii="Arial" w:hAnsi="Arial" w:cs="Arial"/>
        </w:rPr>
        <w:t xml:space="preserve"> is a well-established mechanism that, through joining together </w:t>
      </w:r>
      <w:r w:rsidR="00B851DA" w:rsidRPr="00FD0B67">
        <w:rPr>
          <w:rFonts w:ascii="Arial" w:hAnsi="Arial" w:cs="Arial"/>
          <w:lang w:eastAsia="de-DE"/>
        </w:rPr>
        <w:t xml:space="preserve">different combinations of exons during mRNA maturation </w:t>
      </w:r>
      <w:r w:rsidR="00B851DA" w:rsidRPr="00FD0B67">
        <w:rPr>
          <w:rFonts w:ascii="Arial" w:hAnsi="Arial" w:cs="Arial"/>
        </w:rPr>
        <w:t>in over 90% of human multi-exon genes</w:t>
      </w:r>
      <w:r w:rsidR="00B851DA" w:rsidRPr="00FD0B67">
        <w:rPr>
          <w:rFonts w:ascii="Arial" w:hAnsi="Arial" w:cs="Arial"/>
          <w:lang w:eastAsia="de-DE"/>
        </w:rPr>
        <w:t xml:space="preserve">, </w:t>
      </w:r>
      <w:r w:rsidR="00AA6483">
        <w:rPr>
          <w:rFonts w:ascii="Arial" w:hAnsi="Arial" w:cs="Arial"/>
          <w:lang w:eastAsia="de-DE"/>
        </w:rPr>
        <w:t xml:space="preserve">multiplies the genome´s coding capacity </w:t>
      </w:r>
      <w:r w:rsidR="00B851DA" w:rsidRPr="00FD0B67">
        <w:rPr>
          <w:rFonts w:ascii="Arial" w:hAnsi="Arial" w:cs="Arial"/>
        </w:rPr>
        <w:t xml:space="preserve">and controls functionality at the </w:t>
      </w:r>
      <w:r w:rsidR="00B851DA" w:rsidRPr="00FD0B67">
        <w:rPr>
          <w:rFonts w:ascii="Arial" w:hAnsi="Arial" w:cs="Arial"/>
        </w:rPr>
        <w:lastRenderedPageBreak/>
        <w:t xml:space="preserve">molecular and </w:t>
      </w:r>
      <w:r w:rsidR="002E4D10">
        <w:rPr>
          <w:rFonts w:ascii="Arial" w:hAnsi="Arial" w:cs="Arial"/>
        </w:rPr>
        <w:t xml:space="preserve">the </w:t>
      </w:r>
      <w:r w:rsidR="00B851DA" w:rsidRPr="00FD0B67">
        <w:rPr>
          <w:rFonts w:ascii="Arial" w:hAnsi="Arial" w:cs="Arial"/>
        </w:rPr>
        <w:t>cellular level</w:t>
      </w:r>
      <w:r w:rsidR="00B851DA">
        <w:rPr>
          <w:rFonts w:ascii="Arial" w:hAnsi="Arial" w:cs="Arial"/>
        </w:rPr>
        <w:t xml:space="preserve"> </w: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(Irimia and Blencowe, 2012; Pan et al., 2008; Wang et al., 2008)</w:t>
      </w:r>
      <w:r w:rsidR="00C4231D">
        <w:rPr>
          <w:rFonts w:ascii="Arial" w:hAnsi="Arial" w:cs="Arial"/>
        </w:rPr>
        <w:fldChar w:fldCharType="end"/>
      </w:r>
      <w:r w:rsidR="00B851DA" w:rsidRPr="00FD0B67">
        <w:rPr>
          <w:rFonts w:ascii="Arial" w:hAnsi="Arial" w:cs="Arial"/>
        </w:rPr>
        <w:t xml:space="preserve">. </w:t>
      </w:r>
      <w:r w:rsidR="00F641B4">
        <w:rPr>
          <w:rFonts w:ascii="Arial" w:hAnsi="Arial" w:cs="Arial"/>
        </w:rPr>
        <w:t>Deregulation</w:t>
      </w:r>
      <w:r w:rsidR="00AA6483">
        <w:rPr>
          <w:rFonts w:ascii="Arial" w:hAnsi="Arial" w:cs="Arial"/>
        </w:rPr>
        <w:t xml:space="preserve"> of AS has been linked to various human diseases such as cancer and neurological disorders</w:t>
      </w:r>
      <w:r w:rsidR="0009072D">
        <w:rPr>
          <w:rFonts w:ascii="Arial" w:hAnsi="Arial" w:cs="Arial"/>
        </w:rPr>
        <w:t xml:space="preserve"> </w:t>
      </w:r>
      <w:r w:rsidR="00C4231D">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 </w:instrText>
      </w:r>
      <w:r w:rsidR="00C4231D" w:rsidRPr="00C7646F">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EN.CITE.DATA </w:instrText>
      </w:r>
      <w:r w:rsidR="00C4231D" w:rsidRPr="00C7646F">
        <w:rPr>
          <w:rFonts w:ascii="Arial" w:hAnsi="Arial" w:cs="Arial"/>
        </w:rPr>
      </w:r>
      <w:r w:rsidR="00C4231D" w:rsidRPr="00C7646F">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(Cooper et al., 2009; David and Manley, 2010)</w:t>
      </w:r>
      <w:r w:rsidR="00C4231D">
        <w:rPr>
          <w:rFonts w:ascii="Arial" w:hAnsi="Arial" w:cs="Arial"/>
        </w:rPr>
        <w:fldChar w:fldCharType="end"/>
      </w:r>
      <w:r w:rsidR="00AA6483">
        <w:rPr>
          <w:rFonts w:ascii="Arial" w:hAnsi="Arial" w:cs="Arial"/>
        </w:rPr>
        <w:t xml:space="preserve">, emphasizing its crucial regulatory function. </w:t>
      </w:r>
      <w:r w:rsidR="00FD5332">
        <w:rPr>
          <w:rFonts w:ascii="Arial" w:hAnsi="Arial" w:cs="Arial"/>
        </w:rPr>
        <w:t>So far</w:t>
      </w:r>
      <w:r w:rsidR="00B851DA" w:rsidRPr="00FD0B67">
        <w:rPr>
          <w:rFonts w:ascii="Arial" w:hAnsi="Arial" w:cs="Arial"/>
        </w:rPr>
        <w:t>,</w:t>
      </w:r>
      <w:r w:rsidR="003E5017" w:rsidRPr="00FD0B67">
        <w:rPr>
          <w:rFonts w:ascii="Arial" w:hAnsi="Arial" w:cs="Arial"/>
        </w:rPr>
        <w:t xml:space="preserve"> the analysis of AS has been almost exclusively directed towards</w:t>
      </w:r>
      <w:r w:rsidR="003E5017" w:rsidRPr="00FD0B67" w:rsidDel="003E5017">
        <w:rPr>
          <w:rFonts w:ascii="Arial" w:hAnsi="Arial" w:cs="Arial"/>
        </w:rPr>
        <w:t xml:space="preserve"> </w:t>
      </w:r>
      <w:r w:rsidR="00B851DA" w:rsidRPr="00FD0B67">
        <w:rPr>
          <w:rFonts w:ascii="Arial" w:hAnsi="Arial" w:cs="Arial"/>
        </w:rPr>
        <w:t>frame-preserving splicing events, as frameshift</w:t>
      </w:r>
      <w:r w:rsidR="00A460EB">
        <w:rPr>
          <w:rFonts w:ascii="Arial" w:hAnsi="Arial" w:cs="Arial"/>
        </w:rPr>
        <w:t>-</w:t>
      </w:r>
      <w:r w:rsidR="00B851DA" w:rsidRPr="00FD0B67">
        <w:rPr>
          <w:rFonts w:ascii="Arial" w:hAnsi="Arial" w:cs="Arial"/>
        </w:rPr>
        <w:t xml:space="preserve">inducing </w:t>
      </w:r>
      <w:r w:rsidR="009B11AE">
        <w:rPr>
          <w:rFonts w:ascii="Arial" w:hAnsi="Arial" w:cs="Arial"/>
        </w:rPr>
        <w:t>AS</w:t>
      </w:r>
      <w:r w:rsidR="00B851DA" w:rsidRPr="00FD0B67">
        <w:rPr>
          <w:rFonts w:ascii="Arial" w:hAnsi="Arial" w:cs="Arial"/>
        </w:rPr>
        <w:t xml:space="preserve"> is generally believed to induce </w:t>
      </w:r>
      <w:r w:rsidR="002E4D10">
        <w:rPr>
          <w:rFonts w:ascii="Arial" w:hAnsi="Arial" w:cs="Arial"/>
          <w:bCs/>
        </w:rPr>
        <w:t>n</w:t>
      </w:r>
      <w:r w:rsidR="00867FAD" w:rsidRPr="00867FAD">
        <w:rPr>
          <w:rFonts w:ascii="Arial" w:hAnsi="Arial" w:cs="Arial"/>
          <w:bCs/>
        </w:rPr>
        <w:t>onsense-mediated mRNA decay</w:t>
      </w:r>
      <w:r w:rsidR="00867FAD">
        <w:rPr>
          <w:rFonts w:ascii="Arial" w:hAnsi="Arial" w:cs="Arial"/>
        </w:rPr>
        <w:t xml:space="preserve"> (</w:t>
      </w:r>
      <w:r w:rsidR="00B851DA" w:rsidRPr="00FD0B67">
        <w:rPr>
          <w:rFonts w:ascii="Arial" w:hAnsi="Arial" w:cs="Arial"/>
        </w:rPr>
        <w:t>NMD</w:t>
      </w:r>
      <w:r w:rsidR="00867FAD">
        <w:rPr>
          <w:rFonts w:ascii="Arial" w:hAnsi="Arial" w:cs="Arial"/>
        </w:rPr>
        <w:t>)</w:t>
      </w:r>
      <w:r w:rsidR="00B851DA" w:rsidRPr="00FD0B67">
        <w:rPr>
          <w:rFonts w:ascii="Arial" w:hAnsi="Arial" w:cs="Arial"/>
        </w:rPr>
        <w:t xml:space="preserve"> through generation of premature stop codons</w:t>
      </w:r>
      <w:r w:rsidR="00B851DA">
        <w:rPr>
          <w:rFonts w:ascii="Arial" w:hAnsi="Arial" w:cs="Arial"/>
        </w:rPr>
        <w:t xml:space="preserve"> </w: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 </w:instrTex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EN.CITE.DATA </w:instrText>
      </w:r>
      <w:r w:rsidR="00C4231D">
        <w:rPr>
          <w:rStyle w:val="st"/>
          <w:rFonts w:ascii="Arial" w:hAnsi="Arial" w:cs="Arial"/>
        </w:rPr>
      </w:r>
      <w:r w:rsidR="00C4231D">
        <w:rPr>
          <w:rStyle w:val="st"/>
          <w:rFonts w:ascii="Arial" w:hAnsi="Arial" w:cs="Arial"/>
        </w:rPr>
        <w:fldChar w:fldCharType="end"/>
      </w:r>
      <w:r w:rsidR="00C4231D">
        <w:rPr>
          <w:rStyle w:val="st"/>
          <w:rFonts w:ascii="Arial" w:hAnsi="Arial" w:cs="Arial"/>
        </w:rPr>
      </w:r>
      <w:r w:rsidR="00C4231D">
        <w:rPr>
          <w:rStyle w:val="st"/>
          <w:rFonts w:ascii="Arial" w:hAnsi="Arial" w:cs="Arial"/>
        </w:rPr>
        <w:fldChar w:fldCharType="separate"/>
      </w:r>
      <w:r w:rsidR="00C4231D">
        <w:rPr>
          <w:rStyle w:val="st"/>
          <w:rFonts w:ascii="Arial" w:hAnsi="Arial" w:cs="Arial"/>
          <w:noProof/>
        </w:rPr>
        <w:t>(Lewis et al., 2003)</w:t>
      </w:r>
      <w:r w:rsidR="00C4231D">
        <w:rPr>
          <w:rStyle w:val="st"/>
          <w:rFonts w:ascii="Arial" w:hAnsi="Arial" w:cs="Arial"/>
        </w:rPr>
        <w:fldChar w:fldCharType="end"/>
      </w:r>
      <w:r w:rsidR="00B851DA" w:rsidRPr="00374CAC">
        <w:rPr>
          <w:rFonts w:ascii="Arial" w:hAnsi="Arial" w:cs="Arial"/>
        </w:rPr>
        <w:t xml:space="preserve">. </w:t>
      </w:r>
      <w:r w:rsidR="00CA2B1E">
        <w:rPr>
          <w:rFonts w:ascii="Arial" w:hAnsi="Arial" w:cs="Arial"/>
        </w:rPr>
        <w:t xml:space="preserve">Thus, the </w:t>
      </w:r>
      <w:r w:rsidR="00CA2B1E" w:rsidRPr="00374CAC">
        <w:rPr>
          <w:rFonts w:ascii="Arial" w:hAnsi="Arial" w:cs="Arial"/>
        </w:rPr>
        <w:t>coding information</w:t>
      </w:r>
      <w:r w:rsidR="00CA2B1E">
        <w:rPr>
          <w:rFonts w:ascii="Arial" w:hAnsi="Arial" w:cs="Arial"/>
        </w:rPr>
        <w:t xml:space="preserve"> hidden in</w:t>
      </w:r>
      <w:r w:rsidR="00374CAC" w:rsidRPr="00374CAC">
        <w:rPr>
          <w:rFonts w:ascii="Arial" w:hAnsi="Arial" w:cs="Arial"/>
        </w:rPr>
        <w:t xml:space="preserve"> alternative reading frames </w:t>
      </w:r>
      <w:r w:rsidR="00867FAD">
        <w:rPr>
          <w:rFonts w:ascii="Arial" w:hAnsi="Arial" w:cs="Arial"/>
        </w:rPr>
        <w:t xml:space="preserve">and the potential regulatory function of isoforms encoded by </w:t>
      </w:r>
      <w:r w:rsidR="00925094">
        <w:rPr>
          <w:rFonts w:ascii="Arial" w:hAnsi="Arial" w:cs="Arial"/>
        </w:rPr>
        <w:t>these</w:t>
      </w:r>
      <w:r w:rsidR="00867FAD">
        <w:rPr>
          <w:rFonts w:ascii="Arial" w:hAnsi="Arial" w:cs="Arial"/>
        </w:rPr>
        <w:t xml:space="preserve"> frames </w:t>
      </w:r>
      <w:r w:rsidR="00CA2B1E">
        <w:rPr>
          <w:rFonts w:ascii="Arial" w:hAnsi="Arial" w:cs="Arial"/>
        </w:rPr>
        <w:t xml:space="preserve">remains </w:t>
      </w:r>
      <w:r w:rsidR="00EF0FE5">
        <w:rPr>
          <w:rFonts w:ascii="Arial" w:hAnsi="Arial" w:cs="Arial"/>
        </w:rPr>
        <w:t xml:space="preserve">largely </w:t>
      </w:r>
      <w:r w:rsidR="00CA2B1E">
        <w:rPr>
          <w:rFonts w:ascii="Arial" w:hAnsi="Arial" w:cs="Arial"/>
        </w:rPr>
        <w:t>unexplored</w:t>
      </w:r>
      <w:r w:rsidR="00374CAC">
        <w:rPr>
          <w:rFonts w:ascii="Arial" w:hAnsi="Arial" w:cs="Arial"/>
        </w:rPr>
        <w:t xml:space="preserve">. </w:t>
      </w:r>
      <w:r w:rsidR="00B851DA" w:rsidRPr="00374CAC">
        <w:rPr>
          <w:rFonts w:ascii="Arial" w:hAnsi="Arial" w:cs="Arial"/>
        </w:rPr>
        <w:t>In our w</w:t>
      </w:r>
      <w:r w:rsidR="00B851DA" w:rsidRPr="00FD0B67">
        <w:rPr>
          <w:rFonts w:ascii="Arial" w:hAnsi="Arial" w:cs="Arial"/>
        </w:rPr>
        <w:t xml:space="preserve">ork, we reasoned that </w:t>
      </w:r>
      <w:r w:rsidR="00261842">
        <w:rPr>
          <w:rFonts w:ascii="Arial" w:hAnsi="Arial" w:cs="Arial"/>
        </w:rPr>
        <w:t xml:space="preserve">transcripts resulting from </w:t>
      </w:r>
      <w:r w:rsidR="00B851DA" w:rsidRPr="00FD0B67">
        <w:rPr>
          <w:rFonts w:ascii="Arial" w:hAnsi="Arial" w:cs="Arial"/>
        </w:rPr>
        <w:t>frameshift-</w:t>
      </w:r>
      <w:r w:rsidR="00B851DA" w:rsidRPr="004F4093">
        <w:rPr>
          <w:rFonts w:ascii="Arial" w:hAnsi="Arial" w:cs="Arial"/>
        </w:rPr>
        <w:t xml:space="preserve">inducing </w:t>
      </w:r>
      <w:r w:rsidR="009B11AE">
        <w:rPr>
          <w:rFonts w:ascii="Arial" w:hAnsi="Arial" w:cs="Arial"/>
        </w:rPr>
        <w:t>AS</w:t>
      </w:r>
      <w:r w:rsidR="00B851DA" w:rsidRPr="004F4093">
        <w:rPr>
          <w:rFonts w:ascii="Arial" w:hAnsi="Arial" w:cs="Arial"/>
        </w:rPr>
        <w:t xml:space="preserve"> of the penultimate exon</w:t>
      </w:r>
      <w:r w:rsidR="00867FAD">
        <w:rPr>
          <w:rFonts w:ascii="Arial" w:hAnsi="Arial" w:cs="Arial"/>
        </w:rPr>
        <w:t xml:space="preserve"> e</w:t>
      </w:r>
      <w:r w:rsidR="00261842">
        <w:rPr>
          <w:rFonts w:ascii="Arial" w:hAnsi="Arial" w:cs="Arial"/>
        </w:rPr>
        <w:t>scape</w:t>
      </w:r>
      <w:r w:rsidR="00B851DA" w:rsidRPr="004F4093">
        <w:rPr>
          <w:rFonts w:ascii="Arial" w:hAnsi="Arial" w:cs="Arial"/>
        </w:rPr>
        <w:t xml:space="preserve"> NMD</w:t>
      </w:r>
      <w:r w:rsidR="00DD1D24">
        <w:rPr>
          <w:rFonts w:ascii="Arial" w:hAnsi="Arial" w:cs="Arial"/>
        </w:rPr>
        <w:t>,</w:t>
      </w:r>
      <w:r w:rsidR="00261842">
        <w:rPr>
          <w:rFonts w:ascii="Arial" w:hAnsi="Arial" w:cs="Arial"/>
        </w:rPr>
        <w:t xml:space="preserve"> as this</w:t>
      </w:r>
      <w:r w:rsidR="00963C4C">
        <w:rPr>
          <w:rFonts w:ascii="Arial" w:hAnsi="Arial" w:cs="Arial"/>
        </w:rPr>
        <w:t xml:space="preserve"> leads to the usage of an alternative stop codon </w:t>
      </w:r>
      <w:r w:rsidR="007B4D1E">
        <w:rPr>
          <w:rFonts w:ascii="Arial" w:hAnsi="Arial" w:cs="Arial"/>
        </w:rPr>
        <w:t xml:space="preserve">located </w:t>
      </w:r>
      <w:r w:rsidR="00963C4C">
        <w:rPr>
          <w:rFonts w:ascii="Arial" w:hAnsi="Arial" w:cs="Arial"/>
        </w:rPr>
        <w:t>in the last exon</w:t>
      </w:r>
      <w:r w:rsidR="004F4093" w:rsidRPr="004F4093">
        <w:rPr>
          <w:rFonts w:ascii="Arial" w:hAnsi="Arial" w:cs="Arial"/>
        </w:rPr>
        <w:t xml:space="preserve">. </w:t>
      </w:r>
      <w:r w:rsidR="003E5017">
        <w:rPr>
          <w:rFonts w:ascii="Arial" w:hAnsi="Arial" w:cs="Arial"/>
        </w:rPr>
        <w:t>Consistent with this idea,</w:t>
      </w:r>
      <w:r w:rsidR="009B11AE">
        <w:rPr>
          <w:rFonts w:ascii="Arial" w:hAnsi="Arial" w:cs="Arial"/>
        </w:rPr>
        <w:t xml:space="preserve"> we </w:t>
      </w:r>
      <w:r w:rsidR="00963C4C">
        <w:rPr>
          <w:rFonts w:ascii="Arial" w:hAnsi="Arial" w:cs="Arial"/>
        </w:rPr>
        <w:t xml:space="preserve">have </w:t>
      </w:r>
      <w:r w:rsidR="003E5017">
        <w:rPr>
          <w:rFonts w:ascii="Arial" w:hAnsi="Arial" w:cs="Arial"/>
        </w:rPr>
        <w:t xml:space="preserve">previously </w:t>
      </w:r>
      <w:r w:rsidR="009B11AE">
        <w:rPr>
          <w:rFonts w:ascii="Arial" w:hAnsi="Arial" w:cs="Arial"/>
        </w:rPr>
        <w:t>show</w:t>
      </w:r>
      <w:r w:rsidR="00963C4C">
        <w:rPr>
          <w:rFonts w:ascii="Arial" w:hAnsi="Arial" w:cs="Arial"/>
        </w:rPr>
        <w:t>n</w:t>
      </w:r>
      <w:r w:rsidR="003E5017">
        <w:rPr>
          <w:rFonts w:ascii="Arial" w:hAnsi="Arial" w:cs="Arial"/>
        </w:rPr>
        <w:t xml:space="preserve"> that</w:t>
      </w:r>
      <w:r w:rsidR="009B11AE">
        <w:rPr>
          <w:rFonts w:ascii="Arial" w:hAnsi="Arial" w:cs="Arial"/>
        </w:rPr>
        <w:t xml:space="preserve"> </w:t>
      </w:r>
      <w:r w:rsidR="004F4093" w:rsidRPr="00FD0B67">
        <w:rPr>
          <w:rFonts w:ascii="Arial" w:hAnsi="Arial" w:cs="Arial"/>
        </w:rPr>
        <w:t>frameshift-</w:t>
      </w:r>
      <w:r w:rsidR="004F4093" w:rsidRPr="004F4093">
        <w:rPr>
          <w:rFonts w:ascii="Arial" w:hAnsi="Arial" w:cs="Arial"/>
        </w:rPr>
        <w:t xml:space="preserve">inducing </w:t>
      </w:r>
      <w:r w:rsidR="009B11AE">
        <w:rPr>
          <w:rFonts w:ascii="Arial" w:hAnsi="Arial" w:cs="Arial"/>
        </w:rPr>
        <w:t>AS</w:t>
      </w:r>
      <w:r w:rsidR="004F4093" w:rsidRPr="004F4093">
        <w:rPr>
          <w:rFonts w:ascii="Arial" w:hAnsi="Arial" w:cs="Arial"/>
        </w:rPr>
        <w:t xml:space="preserve"> </w:t>
      </w:r>
      <w:r w:rsidR="007B4D1E">
        <w:rPr>
          <w:rFonts w:ascii="Arial" w:hAnsi="Arial" w:cs="Arial"/>
        </w:rPr>
        <w:t xml:space="preserve">of </w:t>
      </w:r>
      <w:r w:rsidR="003E5017">
        <w:rPr>
          <w:rFonts w:ascii="Arial" w:hAnsi="Arial" w:cs="Arial"/>
        </w:rPr>
        <w:t xml:space="preserve">the </w:t>
      </w:r>
      <w:r w:rsidR="007B4D1E">
        <w:rPr>
          <w:rFonts w:ascii="Arial" w:hAnsi="Arial" w:cs="Arial"/>
        </w:rPr>
        <w:t xml:space="preserve">penultimate </w:t>
      </w:r>
      <w:r w:rsidR="003E5017">
        <w:rPr>
          <w:rFonts w:ascii="Arial" w:hAnsi="Arial" w:cs="Arial"/>
        </w:rPr>
        <w:t xml:space="preserve">U2af26 </w:t>
      </w:r>
      <w:r w:rsidR="007B4D1E">
        <w:rPr>
          <w:rFonts w:ascii="Arial" w:hAnsi="Arial" w:cs="Arial"/>
        </w:rPr>
        <w:t xml:space="preserve">exon </w:t>
      </w:r>
      <w:r w:rsidR="008D15C3">
        <w:rPr>
          <w:rFonts w:ascii="Arial" w:hAnsi="Arial" w:cs="Arial"/>
        </w:rPr>
        <w:t xml:space="preserve">in mice </w:t>
      </w:r>
      <w:r w:rsidR="00B851DA" w:rsidRPr="00FD0B67">
        <w:rPr>
          <w:rFonts w:ascii="Arial" w:hAnsi="Arial" w:cs="Arial"/>
        </w:rPr>
        <w:t xml:space="preserve">allows </w:t>
      </w:r>
      <w:r w:rsidR="009B11AE">
        <w:rPr>
          <w:rFonts w:ascii="Arial" w:hAnsi="Arial" w:cs="Arial"/>
        </w:rPr>
        <w:t xml:space="preserve">regulated </w:t>
      </w:r>
      <w:r w:rsidR="00B851DA" w:rsidRPr="00FD0B67">
        <w:rPr>
          <w:rFonts w:ascii="Arial" w:hAnsi="Arial" w:cs="Arial"/>
        </w:rPr>
        <w:t>translation into the sequences supposedly representing the 3’UTR</w:t>
      </w:r>
      <w:r w:rsidR="003E5017">
        <w:rPr>
          <w:rFonts w:ascii="Arial" w:hAnsi="Arial" w:cs="Arial"/>
        </w:rPr>
        <w:t xml:space="preserve"> </w:t>
      </w:r>
      <w:r w:rsidR="003E5017">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E5017">
        <w:rPr>
          <w:rFonts w:ascii="Arial" w:hAnsi="Arial" w:cs="Arial"/>
        </w:rPr>
      </w:r>
      <w:r w:rsidR="003E5017">
        <w:rPr>
          <w:rFonts w:ascii="Arial" w:hAnsi="Arial" w:cs="Arial"/>
        </w:rPr>
        <w:fldChar w:fldCharType="separate"/>
      </w:r>
      <w:r w:rsidR="00346141">
        <w:rPr>
          <w:rFonts w:ascii="Arial" w:hAnsi="Arial" w:cs="Arial"/>
          <w:noProof/>
        </w:rPr>
        <w:t>(Preussner et al., 2014)</w:t>
      </w:r>
      <w:r w:rsidR="003E5017">
        <w:rPr>
          <w:rFonts w:ascii="Arial" w:hAnsi="Arial" w:cs="Arial"/>
        </w:rPr>
        <w:fldChar w:fldCharType="end"/>
      </w:r>
      <w:r w:rsidR="00B851DA" w:rsidRPr="00FD0B67">
        <w:rPr>
          <w:rFonts w:ascii="Arial" w:hAnsi="Arial" w:cs="Arial"/>
        </w:rPr>
        <w:t>.</w:t>
      </w:r>
      <w:r w:rsidR="009B11AE">
        <w:rPr>
          <w:rFonts w:ascii="Arial" w:hAnsi="Arial" w:cs="Arial"/>
        </w:rPr>
        <w:t xml:space="preserve"> </w:t>
      </w:r>
    </w:p>
    <w:p w14:paraId="7C2905BD" w14:textId="39F6AB9E" w:rsidR="008E3C57" w:rsidRDefault="00EF0FE5" w:rsidP="00336C76">
      <w:pPr>
        <w:spacing w:line="360" w:lineRule="auto"/>
        <w:jc w:val="both"/>
        <w:rPr>
          <w:rFonts w:ascii="Arial" w:hAnsi="Arial" w:cs="Arial"/>
        </w:rPr>
      </w:pPr>
      <w:r>
        <w:rPr>
          <w:rFonts w:ascii="Arial" w:hAnsi="Arial" w:cs="Arial"/>
        </w:rPr>
        <w:t xml:space="preserve">Here, we </w:t>
      </w:r>
      <w:r w:rsidR="00E2765A">
        <w:rPr>
          <w:rFonts w:ascii="Arial" w:hAnsi="Arial" w:cs="Arial"/>
        </w:rPr>
        <w:t>show</w:t>
      </w:r>
      <w:r>
        <w:rPr>
          <w:rFonts w:ascii="Arial" w:hAnsi="Arial" w:cs="Arial"/>
        </w:rPr>
        <w:t xml:space="preserve"> </w:t>
      </w:r>
      <w:r w:rsidR="00484FD5" w:rsidRPr="00484FD5">
        <w:rPr>
          <w:rFonts w:ascii="Arial" w:hAnsi="Arial" w:cs="Arial"/>
        </w:rPr>
        <w:t>that more than 10% of mouse and human genes contain splicing-accessible extended frames in their 3'UTR</w:t>
      </w:r>
      <w:r w:rsidR="002E4D10">
        <w:rPr>
          <w:rFonts w:ascii="Arial" w:hAnsi="Arial" w:cs="Arial"/>
        </w:rPr>
        <w:t>,</w:t>
      </w:r>
      <w:r w:rsidR="00484FD5" w:rsidRPr="00484FD5">
        <w:rPr>
          <w:rFonts w:ascii="Arial" w:hAnsi="Arial" w:cs="Arial"/>
        </w:rPr>
        <w:t xml:space="preserve"> and confirm translation in many cases using mass spec</w:t>
      </w:r>
      <w:r w:rsidR="002E4D10">
        <w:rPr>
          <w:rFonts w:ascii="Arial" w:hAnsi="Arial" w:cs="Arial"/>
        </w:rPr>
        <w:t>trometry</w:t>
      </w:r>
      <w:r w:rsidR="00484FD5" w:rsidRPr="00484FD5">
        <w:rPr>
          <w:rFonts w:ascii="Arial" w:hAnsi="Arial" w:cs="Arial"/>
        </w:rPr>
        <w:t xml:space="preserve"> of endogenous proteins. The resulting alternative C-termini control protein stability</w:t>
      </w:r>
      <w:r w:rsidR="002E5F01">
        <w:rPr>
          <w:rFonts w:ascii="Arial" w:hAnsi="Arial" w:cs="Arial"/>
        </w:rPr>
        <w:t>, likely</w:t>
      </w:r>
      <w:r w:rsidR="00484FD5" w:rsidRPr="00484FD5">
        <w:rPr>
          <w:rFonts w:ascii="Arial" w:hAnsi="Arial" w:cs="Arial"/>
        </w:rPr>
        <w:t xml:space="preserve"> </w:t>
      </w:r>
      <w:r w:rsidR="002A5530">
        <w:rPr>
          <w:rFonts w:ascii="Arial" w:hAnsi="Arial" w:cs="Arial"/>
        </w:rPr>
        <w:t>through a</w:t>
      </w:r>
      <w:r w:rsidR="00062FAB">
        <w:rPr>
          <w:rFonts w:ascii="Arial" w:hAnsi="Arial" w:cs="Arial"/>
        </w:rPr>
        <w:t>n elevated</w:t>
      </w:r>
      <w:r w:rsidR="002A5530">
        <w:rPr>
          <w:rFonts w:ascii="Arial" w:hAnsi="Arial" w:cs="Arial"/>
        </w:rPr>
        <w:t xml:space="preserve"> degree of </w:t>
      </w:r>
      <w:r w:rsidR="00FF1B9B">
        <w:rPr>
          <w:rFonts w:ascii="Arial" w:hAnsi="Arial" w:cs="Arial"/>
        </w:rPr>
        <w:t xml:space="preserve">protein </w:t>
      </w:r>
      <w:r w:rsidR="002A5530">
        <w:rPr>
          <w:rFonts w:ascii="Arial" w:hAnsi="Arial" w:cs="Arial"/>
        </w:rPr>
        <w:t xml:space="preserve">disorder </w:t>
      </w:r>
      <w:r w:rsidR="00484FD5" w:rsidRPr="00484FD5">
        <w:rPr>
          <w:rFonts w:ascii="Arial" w:hAnsi="Arial" w:cs="Arial"/>
        </w:rPr>
        <w:t>and</w:t>
      </w:r>
      <w:r w:rsidR="002E4D10">
        <w:rPr>
          <w:rFonts w:ascii="Arial" w:hAnsi="Arial" w:cs="Arial"/>
        </w:rPr>
        <w:t>,</w:t>
      </w:r>
      <w:r w:rsidR="00484FD5" w:rsidRPr="00484FD5">
        <w:rPr>
          <w:rFonts w:ascii="Arial" w:hAnsi="Arial" w:cs="Arial"/>
        </w:rPr>
        <w:t xml:space="preserve"> in addition</w:t>
      </w:r>
      <w:r w:rsidR="002E4D10">
        <w:rPr>
          <w:rFonts w:ascii="Arial" w:hAnsi="Arial" w:cs="Arial"/>
        </w:rPr>
        <w:t>,</w:t>
      </w:r>
      <w:r w:rsidR="00484FD5" w:rsidRPr="00484FD5">
        <w:rPr>
          <w:rFonts w:ascii="Arial" w:hAnsi="Arial" w:cs="Arial"/>
        </w:rPr>
        <w:t xml:space="preserve"> s</w:t>
      </w:r>
      <w:r w:rsidR="002E4D10">
        <w:rPr>
          <w:rFonts w:ascii="Arial" w:hAnsi="Arial" w:cs="Arial"/>
        </w:rPr>
        <w:t xml:space="preserve">how a strong enrichment for proline-rich </w:t>
      </w:r>
      <w:r w:rsidR="002E5F01">
        <w:rPr>
          <w:rFonts w:ascii="Arial" w:hAnsi="Arial" w:cs="Arial"/>
        </w:rPr>
        <w:t>protein-protein interaction</w:t>
      </w:r>
      <w:r w:rsidR="00484FD5" w:rsidRPr="00484FD5">
        <w:rPr>
          <w:rFonts w:ascii="Arial" w:hAnsi="Arial" w:cs="Arial"/>
        </w:rPr>
        <w:t xml:space="preserve"> motifs, suggesting a rewiring of the interactome in a dyna</w:t>
      </w:r>
      <w:r w:rsidR="00925094">
        <w:rPr>
          <w:rFonts w:ascii="Arial" w:hAnsi="Arial" w:cs="Arial"/>
        </w:rPr>
        <w:t>mic and tissue-specific manner. Our data</w:t>
      </w:r>
      <w:r>
        <w:rPr>
          <w:rFonts w:ascii="Arial" w:hAnsi="Arial" w:cs="Arial"/>
        </w:rPr>
        <w:t xml:space="preserve"> reveal that t</w:t>
      </w:r>
      <w:r w:rsidR="00484FD5" w:rsidRPr="00484FD5">
        <w:rPr>
          <w:rFonts w:ascii="Arial" w:hAnsi="Arial" w:cs="Arial"/>
        </w:rPr>
        <w:t xml:space="preserve">his mechanism is conserved across mammalian species, thus </w:t>
      </w:r>
      <w:r w:rsidR="00925094">
        <w:rPr>
          <w:rFonts w:ascii="Arial" w:hAnsi="Arial" w:cs="Arial"/>
        </w:rPr>
        <w:t>representing</w:t>
      </w:r>
      <w:r w:rsidR="00484FD5" w:rsidRPr="00484FD5">
        <w:rPr>
          <w:rFonts w:ascii="Arial" w:hAnsi="Arial" w:cs="Arial"/>
        </w:rPr>
        <w:t xml:space="preserve"> a genera</w:t>
      </w:r>
      <w:r w:rsidR="002E4D10">
        <w:rPr>
          <w:rFonts w:ascii="Arial" w:hAnsi="Arial" w:cs="Arial"/>
        </w:rPr>
        <w:t>l evolutionary strategy</w:t>
      </w:r>
      <w:r w:rsidR="009727AA">
        <w:rPr>
          <w:rFonts w:ascii="Arial" w:hAnsi="Arial" w:cs="Arial"/>
        </w:rPr>
        <w:t>.</w:t>
      </w:r>
      <w:r w:rsidR="002E4D10">
        <w:rPr>
          <w:rFonts w:ascii="Arial" w:hAnsi="Arial" w:cs="Arial"/>
        </w:rPr>
        <w:t xml:space="preserve"> </w:t>
      </w:r>
      <w:r w:rsidR="009727AA">
        <w:rPr>
          <w:rFonts w:ascii="Arial" w:hAnsi="Arial" w:cs="Arial"/>
        </w:rPr>
        <w:t>F</w:t>
      </w:r>
      <w:r w:rsidR="002E4D10">
        <w:rPr>
          <w:rFonts w:ascii="Arial" w:hAnsi="Arial" w:cs="Arial"/>
        </w:rPr>
        <w:t>urther</w:t>
      </w:r>
      <w:r w:rsidR="002E5F01">
        <w:rPr>
          <w:rFonts w:ascii="Arial" w:hAnsi="Arial" w:cs="Arial"/>
        </w:rPr>
        <w:t>more</w:t>
      </w:r>
      <w:r w:rsidR="002E4D10">
        <w:rPr>
          <w:rFonts w:ascii="Arial" w:hAnsi="Arial" w:cs="Arial"/>
        </w:rPr>
        <w:t>,</w:t>
      </w:r>
      <w:r w:rsidR="002E5F01">
        <w:rPr>
          <w:rFonts w:ascii="Arial" w:hAnsi="Arial" w:cs="Arial"/>
        </w:rPr>
        <w:t xml:space="preserve"> as we demonstrate</w:t>
      </w:r>
      <w:r w:rsidR="00484FD5" w:rsidRPr="00484FD5">
        <w:rPr>
          <w:rFonts w:ascii="Arial" w:hAnsi="Arial" w:cs="Arial"/>
        </w:rPr>
        <w:t xml:space="preserve"> </w:t>
      </w:r>
      <w:r w:rsidR="002E5F01" w:rsidRPr="00484FD5">
        <w:rPr>
          <w:rFonts w:ascii="Arial" w:hAnsi="Arial" w:cs="Arial"/>
        </w:rPr>
        <w:t xml:space="preserve">for a </w:t>
      </w:r>
      <w:r w:rsidR="002E5F01" w:rsidRPr="00484FD5">
        <w:rPr>
          <w:rFonts w:ascii="Arial" w:hAnsi="Arial" w:cs="Arial"/>
          <w:i/>
        </w:rPr>
        <w:t>retinitis pigmentosa</w:t>
      </w:r>
      <w:r w:rsidR="002E5F01" w:rsidRPr="00484FD5">
        <w:rPr>
          <w:rFonts w:ascii="Arial" w:hAnsi="Arial" w:cs="Arial"/>
        </w:rPr>
        <w:t>-causing mu</w:t>
      </w:r>
      <w:r w:rsidR="002E5F01">
        <w:rPr>
          <w:rFonts w:ascii="Arial" w:hAnsi="Arial" w:cs="Arial"/>
        </w:rPr>
        <w:t xml:space="preserve">tation in the human </w:t>
      </w:r>
      <w:r w:rsidR="002E5F01" w:rsidRPr="005C1902">
        <w:rPr>
          <w:rFonts w:ascii="Arial" w:hAnsi="Arial" w:cs="Arial"/>
        </w:rPr>
        <w:t>PDE6G</w:t>
      </w:r>
      <w:r w:rsidR="002E5F01">
        <w:rPr>
          <w:rFonts w:ascii="Arial" w:hAnsi="Arial" w:cs="Arial"/>
        </w:rPr>
        <w:t xml:space="preserve"> gene, </w:t>
      </w:r>
      <w:proofErr w:type="spellStart"/>
      <w:r w:rsidR="008558F7">
        <w:rPr>
          <w:rFonts w:ascii="Arial" w:hAnsi="Arial" w:cs="Arial"/>
        </w:rPr>
        <w:t>misregulated</w:t>
      </w:r>
      <w:proofErr w:type="spellEnd"/>
      <w:r w:rsidR="008558F7">
        <w:rPr>
          <w:rFonts w:ascii="Arial" w:hAnsi="Arial" w:cs="Arial"/>
        </w:rPr>
        <w:t xml:space="preserve"> translation into the 3’UTR </w:t>
      </w:r>
      <w:r w:rsidR="009727AA">
        <w:rPr>
          <w:rFonts w:ascii="Arial" w:hAnsi="Arial" w:cs="Arial"/>
        </w:rPr>
        <w:t>is associated with</w:t>
      </w:r>
      <w:r w:rsidR="008558F7">
        <w:rPr>
          <w:rFonts w:ascii="Arial" w:hAnsi="Arial" w:cs="Arial"/>
        </w:rPr>
        <w:t xml:space="preserve"> the development </w:t>
      </w:r>
      <w:r w:rsidR="009727AA">
        <w:rPr>
          <w:rFonts w:ascii="Arial" w:hAnsi="Arial" w:cs="Arial"/>
        </w:rPr>
        <w:t>of disease</w:t>
      </w:r>
      <w:r w:rsidR="008558F7">
        <w:rPr>
          <w:rFonts w:ascii="Arial" w:hAnsi="Arial" w:cs="Arial"/>
        </w:rPr>
        <w:t>.</w:t>
      </w:r>
      <w:r w:rsidR="002E5F01">
        <w:rPr>
          <w:rFonts w:ascii="Arial" w:hAnsi="Arial" w:cs="Arial"/>
        </w:rPr>
        <w:t xml:space="preserve"> </w:t>
      </w:r>
    </w:p>
    <w:p w14:paraId="472296BA" w14:textId="77777777" w:rsidR="00010E3F" w:rsidRDefault="00010E3F" w:rsidP="00336C76">
      <w:pPr>
        <w:spacing w:line="360" w:lineRule="auto"/>
        <w:jc w:val="both"/>
        <w:rPr>
          <w:rFonts w:ascii="Arial" w:hAnsi="Arial" w:cs="Arial"/>
        </w:rPr>
      </w:pPr>
    </w:p>
    <w:p w14:paraId="14FD3E9B" w14:textId="77777777" w:rsidR="00010E3F" w:rsidRDefault="00010E3F" w:rsidP="00336C76">
      <w:pPr>
        <w:spacing w:line="360" w:lineRule="auto"/>
        <w:jc w:val="both"/>
        <w:rPr>
          <w:rFonts w:ascii="Arial" w:hAnsi="Arial" w:cs="Arial"/>
        </w:rPr>
      </w:pPr>
    </w:p>
    <w:p w14:paraId="52577C66" w14:textId="77777777" w:rsidR="00010E3F" w:rsidRDefault="00010E3F" w:rsidP="00336C76">
      <w:pPr>
        <w:spacing w:line="360" w:lineRule="auto"/>
        <w:jc w:val="both"/>
        <w:rPr>
          <w:rFonts w:ascii="Arial" w:hAnsi="Arial" w:cs="Arial"/>
        </w:rPr>
      </w:pPr>
    </w:p>
    <w:p w14:paraId="014C48D3" w14:textId="77777777" w:rsidR="00010E3F" w:rsidRDefault="00010E3F" w:rsidP="00336C76">
      <w:pPr>
        <w:spacing w:line="360" w:lineRule="auto"/>
        <w:jc w:val="both"/>
        <w:rPr>
          <w:rFonts w:ascii="Arial" w:hAnsi="Arial" w:cs="Arial"/>
        </w:rPr>
      </w:pPr>
    </w:p>
    <w:p w14:paraId="66926C1D" w14:textId="77777777" w:rsidR="00010E3F" w:rsidRDefault="00010E3F" w:rsidP="00336C76">
      <w:pPr>
        <w:spacing w:line="360" w:lineRule="auto"/>
        <w:jc w:val="both"/>
        <w:rPr>
          <w:rFonts w:ascii="Arial" w:hAnsi="Arial" w:cs="Arial"/>
        </w:rPr>
      </w:pPr>
    </w:p>
    <w:p w14:paraId="1A4A8DD9" w14:textId="77777777" w:rsidR="00010E3F" w:rsidRDefault="00010E3F" w:rsidP="00336C76">
      <w:pPr>
        <w:spacing w:line="360" w:lineRule="auto"/>
        <w:jc w:val="both"/>
        <w:rPr>
          <w:rFonts w:ascii="Arial" w:hAnsi="Arial" w:cs="Arial"/>
        </w:rPr>
      </w:pPr>
    </w:p>
    <w:p w14:paraId="4CCE0D29" w14:textId="77777777" w:rsidR="008E3C57" w:rsidRDefault="008E3C57" w:rsidP="00336C76">
      <w:pPr>
        <w:spacing w:line="360" w:lineRule="auto"/>
        <w:jc w:val="both"/>
        <w:rPr>
          <w:rFonts w:ascii="Arial" w:hAnsi="Arial" w:cs="Arial"/>
        </w:rPr>
      </w:pPr>
    </w:p>
    <w:p w14:paraId="429297B7" w14:textId="77777777" w:rsidR="0057032C" w:rsidRDefault="0057032C" w:rsidP="00336C76">
      <w:pPr>
        <w:spacing w:line="360" w:lineRule="auto"/>
        <w:jc w:val="both"/>
        <w:rPr>
          <w:rFonts w:ascii="Arial" w:hAnsi="Arial" w:cs="Arial"/>
        </w:rPr>
      </w:pPr>
    </w:p>
    <w:p w14:paraId="0CD31E07" w14:textId="77777777" w:rsidR="0057032C" w:rsidRDefault="0057032C" w:rsidP="00336C76">
      <w:pPr>
        <w:spacing w:line="360" w:lineRule="auto"/>
        <w:jc w:val="both"/>
        <w:rPr>
          <w:rFonts w:ascii="Arial" w:hAnsi="Arial" w:cs="Arial"/>
        </w:rPr>
      </w:pPr>
    </w:p>
    <w:p w14:paraId="51FC414E" w14:textId="77777777" w:rsidR="007E1561" w:rsidRDefault="007E1561" w:rsidP="00336C76">
      <w:pPr>
        <w:spacing w:line="360" w:lineRule="auto"/>
        <w:jc w:val="both"/>
        <w:rPr>
          <w:rFonts w:ascii="Arial" w:hAnsi="Arial" w:cs="Arial"/>
        </w:rPr>
      </w:pPr>
    </w:p>
    <w:p w14:paraId="55623017" w14:textId="77777777" w:rsidR="007E1561" w:rsidRDefault="007E1561" w:rsidP="00336C76">
      <w:pPr>
        <w:spacing w:line="360" w:lineRule="auto"/>
        <w:jc w:val="both"/>
        <w:rPr>
          <w:rFonts w:ascii="Arial" w:hAnsi="Arial" w:cs="Arial"/>
        </w:rPr>
      </w:pPr>
    </w:p>
    <w:p w14:paraId="5BF7CE1A" w14:textId="77777777" w:rsidR="00086886" w:rsidRDefault="00086886" w:rsidP="00336C76">
      <w:pPr>
        <w:spacing w:line="360" w:lineRule="auto"/>
        <w:jc w:val="both"/>
        <w:rPr>
          <w:rFonts w:ascii="Arial" w:hAnsi="Arial" w:cs="Arial"/>
        </w:rPr>
      </w:pPr>
    </w:p>
    <w:p w14:paraId="48D07A97" w14:textId="77777777" w:rsidR="0099278D" w:rsidRDefault="0099278D" w:rsidP="00336C76">
      <w:pPr>
        <w:spacing w:line="360" w:lineRule="auto"/>
        <w:jc w:val="both"/>
        <w:rPr>
          <w:rFonts w:ascii="Arial" w:hAnsi="Arial" w:cs="Arial"/>
          <w:b/>
        </w:rPr>
      </w:pPr>
      <w:r w:rsidRPr="0099278D">
        <w:rPr>
          <w:rFonts w:ascii="Arial" w:hAnsi="Arial" w:cs="Arial"/>
          <w:b/>
        </w:rPr>
        <w:t>Results</w:t>
      </w:r>
    </w:p>
    <w:p w14:paraId="00FBD5FD" w14:textId="77777777" w:rsidR="0099278D" w:rsidRPr="0099278D" w:rsidRDefault="0099278D" w:rsidP="00336C76">
      <w:pPr>
        <w:spacing w:line="360" w:lineRule="auto"/>
        <w:jc w:val="both"/>
        <w:rPr>
          <w:rFonts w:ascii="Arial" w:hAnsi="Arial" w:cs="Arial"/>
          <w:b/>
        </w:rPr>
      </w:pPr>
    </w:p>
    <w:p w14:paraId="584D0A4C" w14:textId="77777777" w:rsidR="0099278D" w:rsidRDefault="0099278D" w:rsidP="00336C76">
      <w:pPr>
        <w:spacing w:line="360" w:lineRule="auto"/>
        <w:jc w:val="both"/>
        <w:rPr>
          <w:rFonts w:ascii="Arial" w:hAnsi="Arial" w:cs="Arial"/>
        </w:rPr>
      </w:pPr>
      <w:r>
        <w:rPr>
          <w:rFonts w:ascii="Arial" w:hAnsi="Arial" w:cs="Arial"/>
          <w:b/>
        </w:rPr>
        <w:t>Alternative splicing of penultimate exons frequently extends the ORF into the 3’</w:t>
      </w:r>
      <w:r w:rsidR="006D622F">
        <w:rPr>
          <w:rFonts w:ascii="Arial" w:hAnsi="Arial" w:cs="Arial"/>
          <w:b/>
        </w:rPr>
        <w:t>UTR</w:t>
      </w:r>
      <w:r w:rsidR="00C200E3">
        <w:rPr>
          <w:rFonts w:ascii="Arial" w:hAnsi="Arial" w:cs="Arial"/>
          <w:b/>
        </w:rPr>
        <w:t xml:space="preserve"> </w:t>
      </w:r>
    </w:p>
    <w:p w14:paraId="1F65A86C" w14:textId="34784A72" w:rsidR="00CF2A7A" w:rsidRDefault="00351902" w:rsidP="00336C76">
      <w:pPr>
        <w:spacing w:line="360" w:lineRule="auto"/>
        <w:jc w:val="both"/>
        <w:rPr>
          <w:rFonts w:ascii="Arial" w:hAnsi="Arial" w:cs="Arial"/>
        </w:rPr>
      </w:pPr>
      <w:r>
        <w:rPr>
          <w:rFonts w:ascii="Arial" w:hAnsi="Arial" w:cs="Arial"/>
        </w:rPr>
        <w:t xml:space="preserve">In protein coding genes, stop codons are located in the last or the penultimate exon, as </w:t>
      </w:r>
      <w:r w:rsidR="00C33246">
        <w:rPr>
          <w:rFonts w:ascii="Arial" w:hAnsi="Arial" w:cs="Arial"/>
        </w:rPr>
        <w:t>they</w:t>
      </w:r>
      <w:r>
        <w:rPr>
          <w:rFonts w:ascii="Arial" w:hAnsi="Arial" w:cs="Arial"/>
        </w:rPr>
        <w:t xml:space="preserve"> will trigger NMD</w:t>
      </w:r>
      <w:r w:rsidR="00C33246">
        <w:rPr>
          <w:rFonts w:ascii="Arial" w:hAnsi="Arial" w:cs="Arial"/>
        </w:rPr>
        <w:t xml:space="preserve"> if present in internal exons</w:t>
      </w:r>
      <w:r>
        <w:rPr>
          <w:rFonts w:ascii="Arial" w:hAnsi="Arial" w:cs="Arial"/>
        </w:rPr>
        <w:t>. Regulated alternative splicing, for example intron retention or frameshift-inducing skipping of internal</w:t>
      </w:r>
      <w:r w:rsidR="00C33246">
        <w:rPr>
          <w:rFonts w:ascii="Arial" w:hAnsi="Arial" w:cs="Arial"/>
        </w:rPr>
        <w:t xml:space="preserve"> exons leading to </w:t>
      </w:r>
      <w:r>
        <w:rPr>
          <w:rFonts w:ascii="Arial" w:hAnsi="Arial" w:cs="Arial"/>
        </w:rPr>
        <w:t>the generation of a stop codon in the following exon, is a</w:t>
      </w:r>
      <w:r w:rsidR="00C33246">
        <w:rPr>
          <w:rFonts w:ascii="Arial" w:hAnsi="Arial" w:cs="Arial"/>
        </w:rPr>
        <w:t xml:space="preserve"> widely</w:t>
      </w:r>
      <w:r>
        <w:rPr>
          <w:rFonts w:ascii="Arial" w:hAnsi="Arial" w:cs="Arial"/>
        </w:rPr>
        <w:t xml:space="preserve"> </w:t>
      </w:r>
      <w:r w:rsidR="00C33246">
        <w:rPr>
          <w:rFonts w:ascii="Arial" w:hAnsi="Arial" w:cs="Arial"/>
        </w:rPr>
        <w:t xml:space="preserve">used </w:t>
      </w:r>
      <w:r>
        <w:rPr>
          <w:rFonts w:ascii="Arial" w:hAnsi="Arial" w:cs="Arial"/>
        </w:rPr>
        <w:t xml:space="preserve">mechanism to control gene expression. </w:t>
      </w:r>
      <w:r w:rsidR="00C33246">
        <w:rPr>
          <w:rFonts w:ascii="Arial" w:hAnsi="Arial" w:cs="Arial"/>
        </w:rPr>
        <w:t>However,</w:t>
      </w:r>
      <w:r w:rsidR="00E062FC">
        <w:rPr>
          <w:rFonts w:ascii="Arial" w:hAnsi="Arial" w:cs="Arial"/>
        </w:rPr>
        <w:t xml:space="preserve"> skipping of a penultimate </w:t>
      </w:r>
      <w:r w:rsidR="00C33246">
        <w:rPr>
          <w:rFonts w:ascii="Arial" w:hAnsi="Arial" w:cs="Arial"/>
        </w:rPr>
        <w:t>exon either containing the stop codon, or</w:t>
      </w:r>
      <w:r>
        <w:rPr>
          <w:rFonts w:ascii="Arial" w:hAnsi="Arial" w:cs="Arial"/>
        </w:rPr>
        <w:t xml:space="preserve"> </w:t>
      </w:r>
      <w:r w:rsidR="00C33246">
        <w:rPr>
          <w:rFonts w:ascii="Arial" w:hAnsi="Arial" w:cs="Arial"/>
        </w:rPr>
        <w:t>bringing</w:t>
      </w:r>
      <w:r>
        <w:rPr>
          <w:rFonts w:ascii="Arial" w:hAnsi="Arial" w:cs="Arial"/>
        </w:rPr>
        <w:t xml:space="preserve"> the canonical stop codon in the last exon out of frame</w:t>
      </w:r>
      <w:r w:rsidR="00C33246">
        <w:rPr>
          <w:rFonts w:ascii="Arial" w:hAnsi="Arial" w:cs="Arial"/>
        </w:rPr>
        <w:t>,</w:t>
      </w:r>
      <w:r w:rsidR="00E062FC">
        <w:rPr>
          <w:rFonts w:ascii="Arial" w:hAnsi="Arial" w:cs="Arial"/>
        </w:rPr>
        <w:t xml:space="preserve"> will not induce NMD</w:t>
      </w:r>
      <w:r w:rsidR="00C33246">
        <w:rPr>
          <w:rFonts w:ascii="Arial" w:hAnsi="Arial" w:cs="Arial"/>
        </w:rPr>
        <w:t>, as the new stop codon will be in the last exon.</w:t>
      </w:r>
      <w:r w:rsidR="00E062FC">
        <w:rPr>
          <w:rFonts w:ascii="Arial" w:hAnsi="Arial" w:cs="Arial"/>
        </w:rPr>
        <w:t xml:space="preserve"> </w:t>
      </w:r>
      <w:r w:rsidR="00C33246">
        <w:rPr>
          <w:rFonts w:ascii="Arial" w:hAnsi="Arial" w:cs="Arial"/>
        </w:rPr>
        <w:t>This</w:t>
      </w:r>
      <w:r w:rsidR="00E062FC">
        <w:rPr>
          <w:rFonts w:ascii="Arial" w:hAnsi="Arial" w:cs="Arial"/>
        </w:rPr>
        <w:t xml:space="preserve"> could provide the means to extend the translatable sequence of an mRNA into the sequence that supposedly represents the 3’ UTR. </w:t>
      </w:r>
      <w:r w:rsidR="00BC78E8" w:rsidRPr="00ED27FA">
        <w:rPr>
          <w:rFonts w:ascii="Arial" w:hAnsi="Arial" w:cs="Arial"/>
        </w:rPr>
        <w:t xml:space="preserve">To establish whether </w:t>
      </w:r>
      <w:r w:rsidR="00BC78E8">
        <w:rPr>
          <w:rFonts w:ascii="Arial" w:hAnsi="Arial" w:cs="Arial"/>
        </w:rPr>
        <w:t>splicing-induced translation into the 3’UTR is a general mechanism,</w:t>
      </w:r>
      <w:r w:rsidR="00BC78E8" w:rsidRPr="00ED27FA">
        <w:rPr>
          <w:rFonts w:ascii="Arial" w:hAnsi="Arial" w:cs="Arial"/>
          <w:bCs/>
        </w:rPr>
        <w:t xml:space="preserve"> we analy</w:t>
      </w:r>
      <w:r w:rsidR="00BC78E8">
        <w:rPr>
          <w:rFonts w:ascii="Arial" w:hAnsi="Arial" w:cs="Arial"/>
          <w:bCs/>
        </w:rPr>
        <w:t>z</w:t>
      </w:r>
      <w:r w:rsidR="00BC78E8" w:rsidRPr="00ED27FA">
        <w:rPr>
          <w:rFonts w:ascii="Arial" w:hAnsi="Arial" w:cs="Arial"/>
          <w:bCs/>
        </w:rPr>
        <w:t xml:space="preserve">ed skipping of the penultimate exon and its effect on the reading-frame </w:t>
      </w:r>
      <w:r w:rsidR="00BC78E8">
        <w:rPr>
          <w:rFonts w:ascii="Arial" w:hAnsi="Arial" w:cs="Arial"/>
          <w:bCs/>
        </w:rPr>
        <w:t>in</w:t>
      </w:r>
      <w:r w:rsidR="00BC78E8" w:rsidRPr="00ED27FA">
        <w:rPr>
          <w:rFonts w:ascii="Arial" w:hAnsi="Arial" w:cs="Arial"/>
          <w:bCs/>
        </w:rPr>
        <w:t xml:space="preserve"> the mouse transcriptome (</w:t>
      </w:r>
      <w:r w:rsidR="00925094">
        <w:rPr>
          <w:rFonts w:ascii="Arial" w:hAnsi="Arial" w:cs="Arial"/>
          <w:bCs/>
        </w:rPr>
        <w:t>Figure</w:t>
      </w:r>
      <w:r w:rsidR="00BC78E8" w:rsidRPr="00ED27FA">
        <w:rPr>
          <w:rFonts w:ascii="Arial" w:hAnsi="Arial" w:cs="Arial"/>
          <w:bCs/>
        </w:rPr>
        <w:t xml:space="preserve"> </w:t>
      </w:r>
      <w:r w:rsidR="00BC78E8">
        <w:rPr>
          <w:rFonts w:ascii="Arial" w:hAnsi="Arial" w:cs="Arial"/>
          <w:bCs/>
        </w:rPr>
        <w:t>1A</w:t>
      </w:r>
      <w:r w:rsidR="00BC78E8" w:rsidRPr="00ED27FA">
        <w:rPr>
          <w:rFonts w:ascii="Arial" w:hAnsi="Arial" w:cs="Arial"/>
          <w:bCs/>
        </w:rPr>
        <w:t xml:space="preserve">, left panel). We followed the pipeline in </w:t>
      </w:r>
      <w:r w:rsidR="00925094">
        <w:rPr>
          <w:rFonts w:ascii="Arial" w:hAnsi="Arial" w:cs="Arial"/>
          <w:bCs/>
        </w:rPr>
        <w:t>Figure</w:t>
      </w:r>
      <w:r w:rsidR="00BC78E8">
        <w:rPr>
          <w:rFonts w:ascii="Arial" w:hAnsi="Arial" w:cs="Arial"/>
          <w:bCs/>
        </w:rPr>
        <w:t xml:space="preserve"> S1A</w:t>
      </w:r>
      <w:r w:rsidR="00BC78E8" w:rsidRPr="00ED27FA">
        <w:rPr>
          <w:rFonts w:ascii="Arial" w:hAnsi="Arial" w:cs="Arial"/>
          <w:bCs/>
        </w:rPr>
        <w:t xml:space="preserve"> to identify genes where skipping of the penultimate exon induces a frameshift that results in at least 20 new amino acids (AA) with ≥10 AA encoded in the original </w:t>
      </w:r>
      <w:r w:rsidR="005B3719">
        <w:rPr>
          <w:rFonts w:ascii="Arial" w:hAnsi="Arial" w:cs="Arial"/>
          <w:bCs/>
        </w:rPr>
        <w:t xml:space="preserve">annotated </w:t>
      </w:r>
      <w:r w:rsidR="00BC78E8" w:rsidRPr="00ED27FA">
        <w:rPr>
          <w:rFonts w:ascii="Arial" w:hAnsi="Arial" w:cs="Arial"/>
          <w:bCs/>
        </w:rPr>
        <w:t xml:space="preserve">3’UTR. </w:t>
      </w:r>
      <w:del w:id="2" w:author="Gao, Qingsong" w:date="2019-12-24T09:59:00Z">
        <w:r w:rsidR="00BC78E8" w:rsidRPr="00ED27FA" w:rsidDel="00140226">
          <w:rPr>
            <w:rFonts w:ascii="Arial" w:hAnsi="Arial" w:cs="Arial"/>
            <w:bCs/>
          </w:rPr>
          <w:delText xml:space="preserve">2852 </w:delText>
        </w:r>
      </w:del>
      <w:ins w:id="3" w:author="Gao, Qingsong" w:date="2019-12-24T09:59:00Z">
        <w:r w:rsidR="00140226">
          <w:rPr>
            <w:rFonts w:ascii="Arial" w:hAnsi="Arial" w:cs="Arial"/>
            <w:bCs/>
          </w:rPr>
          <w:t>3233</w:t>
        </w:r>
        <w:r w:rsidR="00140226" w:rsidRPr="00ED27FA">
          <w:rPr>
            <w:rFonts w:ascii="Arial" w:hAnsi="Arial" w:cs="Arial"/>
            <w:bCs/>
          </w:rPr>
          <w:t xml:space="preserve"> </w:t>
        </w:r>
      </w:ins>
      <w:r w:rsidR="00BC78E8" w:rsidRPr="00ED27FA">
        <w:rPr>
          <w:rFonts w:ascii="Arial" w:hAnsi="Arial" w:cs="Arial"/>
          <w:bCs/>
        </w:rPr>
        <w:t xml:space="preserve">transcripts from </w:t>
      </w:r>
      <w:del w:id="4" w:author="Gao, Qingsong" w:date="2019-12-24T09:59:00Z">
        <w:r w:rsidR="00BC78E8" w:rsidRPr="00ED27FA" w:rsidDel="00140226">
          <w:rPr>
            <w:rFonts w:ascii="Arial" w:hAnsi="Arial" w:cs="Arial"/>
            <w:bCs/>
          </w:rPr>
          <w:delText xml:space="preserve">2570 </w:delText>
        </w:r>
      </w:del>
      <w:ins w:id="5" w:author="Gao, Qingsong" w:date="2019-12-24T09:59:00Z">
        <w:r w:rsidR="00140226">
          <w:rPr>
            <w:rFonts w:ascii="Arial" w:hAnsi="Arial" w:cs="Arial"/>
            <w:bCs/>
          </w:rPr>
          <w:t>2860</w:t>
        </w:r>
        <w:r w:rsidR="00140226" w:rsidRPr="00ED27FA">
          <w:rPr>
            <w:rFonts w:ascii="Arial" w:hAnsi="Arial" w:cs="Arial"/>
            <w:bCs/>
          </w:rPr>
          <w:t xml:space="preserve"> </w:t>
        </w:r>
      </w:ins>
      <w:r w:rsidR="00BC78E8" w:rsidRPr="00ED27FA">
        <w:rPr>
          <w:rFonts w:ascii="Arial" w:hAnsi="Arial" w:cs="Arial"/>
          <w:bCs/>
        </w:rPr>
        <w:t xml:space="preserve">gene loci were identified, representing &gt;10% of all protein-coding genes. Importantly, of the </w:t>
      </w:r>
      <w:del w:id="6" w:author="Gao, Qingsong" w:date="2019-12-24T10:00:00Z">
        <w:r w:rsidR="00BC78E8" w:rsidRPr="00ED27FA" w:rsidDel="00140226">
          <w:rPr>
            <w:rFonts w:ascii="Arial" w:hAnsi="Arial" w:cs="Arial"/>
            <w:bCs/>
          </w:rPr>
          <w:delText xml:space="preserve">2852 </w:delText>
        </w:r>
      </w:del>
      <w:ins w:id="7" w:author="Gao, Qingsong" w:date="2019-12-24T10:00:00Z">
        <w:r w:rsidR="00140226">
          <w:rPr>
            <w:rFonts w:ascii="Arial" w:hAnsi="Arial" w:cs="Arial"/>
            <w:bCs/>
          </w:rPr>
          <w:t>3233 penultimate</w:t>
        </w:r>
        <w:r w:rsidR="00140226" w:rsidRPr="00ED27FA">
          <w:rPr>
            <w:rFonts w:ascii="Arial" w:hAnsi="Arial" w:cs="Arial"/>
            <w:bCs/>
          </w:rPr>
          <w:t xml:space="preserve"> </w:t>
        </w:r>
      </w:ins>
      <w:r w:rsidR="00BC78E8" w:rsidRPr="00ED27FA">
        <w:rPr>
          <w:rFonts w:ascii="Arial" w:hAnsi="Arial" w:cs="Arial"/>
          <w:bCs/>
        </w:rPr>
        <w:t xml:space="preserve">exons, </w:t>
      </w:r>
      <w:r w:rsidR="00A90647">
        <w:rPr>
          <w:rFonts w:ascii="Arial" w:hAnsi="Arial" w:cs="Arial"/>
          <w:bCs/>
        </w:rPr>
        <w:t xml:space="preserve">we found </w:t>
      </w:r>
      <w:commentRangeStart w:id="8"/>
      <w:del w:id="9" w:author="Gao, Qingsong" w:date="2019-12-24T10:00:00Z">
        <w:r w:rsidR="00BC78E8" w:rsidRPr="00ED27FA" w:rsidDel="00140226">
          <w:rPr>
            <w:rFonts w:ascii="Arial" w:hAnsi="Arial" w:cs="Arial"/>
            <w:bCs/>
          </w:rPr>
          <w:delText>2317</w:delText>
        </w:r>
        <w:commentRangeEnd w:id="8"/>
        <w:r w:rsidR="00E36D05" w:rsidDel="00140226">
          <w:rPr>
            <w:rStyle w:val="CommentReference"/>
            <w:rFonts w:eastAsia="Times New Roman"/>
            <w:lang w:val="de-DE" w:eastAsia="de-DE"/>
          </w:rPr>
          <w:commentReference w:id="8"/>
        </w:r>
        <w:r w:rsidR="00BC78E8" w:rsidRPr="00ED27FA" w:rsidDel="00140226">
          <w:rPr>
            <w:rFonts w:ascii="Arial" w:hAnsi="Arial" w:cs="Arial"/>
            <w:bCs/>
          </w:rPr>
          <w:delText xml:space="preserve"> </w:delText>
        </w:r>
      </w:del>
      <w:ins w:id="10" w:author="Gao, Qingsong" w:date="2019-12-24T10:00:00Z">
        <w:r w:rsidR="00140226">
          <w:rPr>
            <w:rFonts w:ascii="Arial" w:hAnsi="Arial" w:cs="Arial"/>
            <w:bCs/>
          </w:rPr>
          <w:t>2152</w:t>
        </w:r>
        <w:r w:rsidR="00140226" w:rsidRPr="00ED27FA">
          <w:rPr>
            <w:rFonts w:ascii="Arial" w:hAnsi="Arial" w:cs="Arial"/>
            <w:bCs/>
          </w:rPr>
          <w:t xml:space="preserve"> </w:t>
        </w:r>
      </w:ins>
      <w:r w:rsidR="00BC78E8" w:rsidRPr="00ED27FA">
        <w:rPr>
          <w:rFonts w:ascii="Arial" w:hAnsi="Arial" w:cs="Arial"/>
          <w:bCs/>
        </w:rPr>
        <w:t xml:space="preserve">to be </w:t>
      </w:r>
      <w:del w:id="11" w:author="Gao, Qingsong" w:date="2019-12-24T10:07:00Z">
        <w:r w:rsidR="00BC78E8" w:rsidRPr="00ED27FA" w:rsidDel="008B2542">
          <w:rPr>
            <w:rFonts w:ascii="Arial" w:hAnsi="Arial" w:cs="Arial"/>
            <w:bCs/>
          </w:rPr>
          <w:delText xml:space="preserve">alternatively </w:delText>
        </w:r>
        <w:r w:rsidR="00BC78E8" w:rsidRPr="00ED27FA" w:rsidDel="009B7AC6">
          <w:rPr>
            <w:rFonts w:ascii="Arial" w:hAnsi="Arial" w:cs="Arial"/>
            <w:bCs/>
          </w:rPr>
          <w:delText xml:space="preserve">spliced </w:delText>
        </w:r>
      </w:del>
      <w:ins w:id="12" w:author="Gao, Qingsong" w:date="2019-12-24T10:07:00Z">
        <w:r w:rsidR="009B7AC6">
          <w:rPr>
            <w:rFonts w:ascii="Arial" w:hAnsi="Arial" w:cs="Arial"/>
            <w:bCs/>
          </w:rPr>
          <w:t>skipped</w:t>
        </w:r>
        <w:r w:rsidR="008B2542">
          <w:rPr>
            <w:rFonts w:ascii="Arial" w:hAnsi="Arial" w:cs="Arial"/>
            <w:bCs/>
          </w:rPr>
          <w:t xml:space="preserve"> </w:t>
        </w:r>
      </w:ins>
      <w:ins w:id="13" w:author="Gao, Qingsong" w:date="2019-12-24T10:00:00Z">
        <w:r w:rsidR="00140226">
          <w:rPr>
            <w:rFonts w:ascii="Arial" w:hAnsi="Arial" w:cs="Arial"/>
            <w:bCs/>
          </w:rPr>
          <w:t xml:space="preserve">(Percent Spliced In, PSI &lt; 90) </w:t>
        </w:r>
      </w:ins>
      <w:r w:rsidR="00BC78E8" w:rsidRPr="00ED27FA">
        <w:rPr>
          <w:rFonts w:ascii="Arial" w:hAnsi="Arial" w:cs="Arial"/>
          <w:bCs/>
        </w:rPr>
        <w:t xml:space="preserve">in at least one </w:t>
      </w:r>
      <w:del w:id="14" w:author="Gao, Qingsong" w:date="2019-12-24T10:01:00Z">
        <w:r w:rsidR="00BC78E8" w:rsidRPr="00ED27FA" w:rsidDel="00E65CA8">
          <w:rPr>
            <w:rFonts w:ascii="Arial" w:hAnsi="Arial" w:cs="Arial"/>
            <w:bCs/>
          </w:rPr>
          <w:delText>tissue</w:delText>
        </w:r>
      </w:del>
      <w:ins w:id="15" w:author="Gao, Qingsong" w:date="2019-12-24T10:01:00Z">
        <w:r w:rsidR="00E65CA8">
          <w:rPr>
            <w:rFonts w:ascii="Arial" w:hAnsi="Arial" w:cs="Arial"/>
            <w:bCs/>
          </w:rPr>
          <w:t>tissues</w:t>
        </w:r>
      </w:ins>
      <w:r w:rsidR="00BC78E8" w:rsidRPr="00ED27FA">
        <w:rPr>
          <w:rFonts w:ascii="Arial" w:hAnsi="Arial" w:cs="Arial"/>
          <w:bCs/>
        </w:rPr>
        <w:t xml:space="preserve">, based on </w:t>
      </w:r>
      <w:del w:id="16" w:author="Gao, Qingsong" w:date="2019-12-24T10:01:00Z">
        <w:r w:rsidR="00BC78E8" w:rsidRPr="00ED27FA" w:rsidDel="00E65CA8">
          <w:rPr>
            <w:rFonts w:ascii="Arial" w:hAnsi="Arial" w:cs="Arial"/>
          </w:rPr>
          <w:delText xml:space="preserve">publically </w:delText>
        </w:r>
      </w:del>
      <w:ins w:id="17" w:author="Gao, Qingsong" w:date="2019-12-24T10:01:00Z">
        <w:r w:rsidR="00E65CA8">
          <w:rPr>
            <w:rFonts w:ascii="Arial" w:hAnsi="Arial" w:cs="Arial"/>
          </w:rPr>
          <w:t>publicly</w:t>
        </w:r>
        <w:r w:rsidR="00E65CA8" w:rsidRPr="00ED27FA">
          <w:rPr>
            <w:rFonts w:ascii="Arial" w:hAnsi="Arial" w:cs="Arial"/>
          </w:rPr>
          <w:t xml:space="preserve"> </w:t>
        </w:r>
      </w:ins>
      <w:r w:rsidR="00BC78E8" w:rsidRPr="00ED27FA">
        <w:rPr>
          <w:rFonts w:ascii="Arial" w:hAnsi="Arial" w:cs="Arial"/>
        </w:rPr>
        <w:t xml:space="preserve">available </w:t>
      </w:r>
      <w:del w:id="18" w:author="Gao, Qingsong" w:date="2019-12-24T10:01:00Z">
        <w:r w:rsidR="00BC78E8" w:rsidRPr="00ED27FA" w:rsidDel="006924EC">
          <w:rPr>
            <w:rFonts w:ascii="Arial" w:hAnsi="Arial" w:cs="Arial"/>
          </w:rPr>
          <w:delText>RNA-sequencing</w:delText>
        </w:r>
      </w:del>
      <w:ins w:id="19" w:author="Gao, Qingsong" w:date="2019-12-24T10:01:00Z">
        <w:r w:rsidR="006924EC">
          <w:rPr>
            <w:rFonts w:ascii="Arial" w:hAnsi="Arial" w:cs="Arial"/>
          </w:rPr>
          <w:t>RNA-seq</w:t>
        </w:r>
      </w:ins>
      <w:r w:rsidR="00BC78E8" w:rsidRPr="00ED27FA">
        <w:rPr>
          <w:rFonts w:ascii="Arial" w:hAnsi="Arial" w:cs="Arial"/>
        </w:rPr>
        <w:t xml:space="preserve"> data</w:t>
      </w:r>
      <w:r w:rsidR="00BC78E8" w:rsidRPr="00ED27FA">
        <w:rPr>
          <w:rFonts w:ascii="Arial" w:hAnsi="Arial" w:cs="Arial"/>
          <w:bCs/>
        </w:rPr>
        <w:t xml:space="preserve"> </w:t>
      </w:r>
      <w:r w:rsidR="00BC78E8">
        <w:rPr>
          <w:rFonts w:ascii="Arial" w:hAnsi="Arial" w:cs="Arial"/>
        </w:rPr>
        <w:t>(</w:t>
      </w:r>
      <w:r w:rsidR="00925094">
        <w:rPr>
          <w:rFonts w:ascii="Arial" w:hAnsi="Arial" w:cs="Arial"/>
        </w:rPr>
        <w:t>Figure</w:t>
      </w:r>
      <w:r w:rsidR="00BC78E8">
        <w:rPr>
          <w:rFonts w:ascii="Arial" w:hAnsi="Arial" w:cs="Arial"/>
        </w:rPr>
        <w:t xml:space="preserve"> 1A</w:t>
      </w:r>
      <w:r w:rsidR="00BC78E8" w:rsidRPr="00ED27FA">
        <w:rPr>
          <w:rFonts w:ascii="Arial" w:hAnsi="Arial" w:cs="Arial"/>
        </w:rPr>
        <w:t xml:space="preserve">, right panel, </w:t>
      </w:r>
      <w:r w:rsidR="00925094">
        <w:rPr>
          <w:rFonts w:ascii="Arial" w:hAnsi="Arial" w:cs="Arial"/>
        </w:rPr>
        <w:t>T</w:t>
      </w:r>
      <w:r w:rsidR="00BC78E8" w:rsidRPr="00ED27FA">
        <w:rPr>
          <w:rFonts w:ascii="Arial" w:hAnsi="Arial" w:cs="Arial"/>
        </w:rPr>
        <w:t xml:space="preserve">able </w:t>
      </w:r>
      <w:r w:rsidR="00BC78E8">
        <w:rPr>
          <w:rFonts w:ascii="Arial" w:hAnsi="Arial" w:cs="Arial"/>
        </w:rPr>
        <w:t>S</w:t>
      </w:r>
      <w:r w:rsidR="00BC78E8" w:rsidRPr="00ED27FA">
        <w:rPr>
          <w:rFonts w:ascii="Arial" w:hAnsi="Arial" w:cs="Arial"/>
        </w:rPr>
        <w:t xml:space="preserve">1), and </w:t>
      </w:r>
      <w:r w:rsidR="00BC78E8" w:rsidRPr="00ED27FA">
        <w:rPr>
          <w:rFonts w:ascii="Arial" w:hAnsi="Arial" w:cs="Arial"/>
          <w:bCs/>
        </w:rPr>
        <w:t>the majority of these AS events (</w:t>
      </w:r>
      <w:commentRangeStart w:id="20"/>
      <w:del w:id="21" w:author="Gao, Qingsong" w:date="2019-12-24T10:00:00Z">
        <w:r w:rsidR="00BC78E8" w:rsidRPr="00ED27FA" w:rsidDel="00140226">
          <w:rPr>
            <w:rFonts w:ascii="Arial" w:hAnsi="Arial" w:cs="Arial"/>
            <w:bCs/>
          </w:rPr>
          <w:delText>2101/2317</w:delText>
        </w:r>
        <w:commentRangeEnd w:id="20"/>
        <w:r w:rsidR="004A17F6" w:rsidDel="00140226">
          <w:rPr>
            <w:rStyle w:val="CommentReference"/>
            <w:rFonts w:eastAsia="Times New Roman"/>
            <w:lang w:val="de-DE" w:eastAsia="de-DE"/>
          </w:rPr>
          <w:commentReference w:id="20"/>
        </w:r>
      </w:del>
      <w:ins w:id="22" w:author="Gao, Qingsong" w:date="2019-12-24T10:00:00Z">
        <w:r w:rsidR="00140226">
          <w:rPr>
            <w:rFonts w:ascii="Arial" w:hAnsi="Arial" w:cs="Arial"/>
            <w:bCs/>
          </w:rPr>
          <w:t>1</w:t>
        </w:r>
      </w:ins>
      <w:ins w:id="23" w:author="Gao, Qingsong" w:date="2019-12-24T10:04:00Z">
        <w:r w:rsidR="009329F7">
          <w:rPr>
            <w:rFonts w:ascii="Arial" w:hAnsi="Arial" w:cs="Arial"/>
            <w:bCs/>
          </w:rPr>
          <w:t>844</w:t>
        </w:r>
      </w:ins>
      <w:ins w:id="24" w:author="Gao, Qingsong" w:date="2019-12-24T10:00:00Z">
        <w:r w:rsidR="00140226">
          <w:rPr>
            <w:rFonts w:ascii="Arial" w:hAnsi="Arial" w:cs="Arial"/>
            <w:bCs/>
          </w:rPr>
          <w:t>/2152</w:t>
        </w:r>
      </w:ins>
      <w:r w:rsidR="00BC78E8" w:rsidRPr="00ED27FA">
        <w:rPr>
          <w:rFonts w:ascii="Arial" w:hAnsi="Arial" w:cs="Arial"/>
          <w:bCs/>
        </w:rPr>
        <w:t xml:space="preserve">) </w:t>
      </w:r>
      <w:r w:rsidR="006443AA">
        <w:rPr>
          <w:rFonts w:ascii="Arial" w:hAnsi="Arial" w:cs="Arial"/>
          <w:bCs/>
        </w:rPr>
        <w:t>w</w:t>
      </w:r>
      <w:r w:rsidR="0008355F">
        <w:rPr>
          <w:rFonts w:ascii="Arial" w:hAnsi="Arial" w:cs="Arial"/>
          <w:bCs/>
        </w:rPr>
        <w:t>as</w:t>
      </w:r>
      <w:r w:rsidR="00BC78E8" w:rsidRPr="00ED27FA">
        <w:rPr>
          <w:rFonts w:ascii="Arial" w:hAnsi="Arial" w:cs="Arial"/>
          <w:bCs/>
        </w:rPr>
        <w:t xml:space="preserve"> not previously annotated (</w:t>
      </w:r>
      <w:r w:rsidR="00925094">
        <w:rPr>
          <w:rFonts w:ascii="Arial" w:hAnsi="Arial" w:cs="Arial"/>
          <w:bCs/>
        </w:rPr>
        <w:t>T</w:t>
      </w:r>
      <w:r w:rsidR="00BC78E8">
        <w:rPr>
          <w:rFonts w:ascii="Arial" w:hAnsi="Arial" w:cs="Arial"/>
          <w:bCs/>
        </w:rPr>
        <w:t>able S</w:t>
      </w:r>
      <w:r w:rsidR="00BC78E8" w:rsidRPr="00ED27FA">
        <w:rPr>
          <w:rFonts w:ascii="Arial" w:hAnsi="Arial" w:cs="Arial"/>
        </w:rPr>
        <w:t>1)</w:t>
      </w:r>
      <w:r w:rsidR="00A90647">
        <w:rPr>
          <w:rFonts w:ascii="Arial" w:hAnsi="Arial" w:cs="Arial"/>
          <w:bCs/>
        </w:rPr>
        <w:t>.</w:t>
      </w:r>
      <w:r w:rsidR="004E5CB5">
        <w:rPr>
          <w:rFonts w:ascii="Arial" w:hAnsi="Arial" w:cs="Arial"/>
          <w:bCs/>
        </w:rPr>
        <w:t xml:space="preserve"> </w:t>
      </w:r>
      <w:del w:id="25" w:author="Gao, Qingsong" w:date="2019-12-24T10:02:00Z">
        <w:r w:rsidR="00E36D05" w:rsidDel="009329F7">
          <w:rPr>
            <w:rFonts w:ascii="Arial" w:hAnsi="Arial" w:cs="Arial"/>
            <w:bCs/>
          </w:rPr>
          <w:delText xml:space="preserve">To avoid false positives we </w:delText>
        </w:r>
        <w:r w:rsidR="00E36D05" w:rsidRPr="002C027C" w:rsidDel="009329F7">
          <w:rPr>
            <w:rFonts w:ascii="Arial" w:hAnsi="Arial" w:cs="Arial"/>
            <w:bCs/>
          </w:rPr>
          <w:delText>u</w:delText>
        </w:r>
        <w:r w:rsidR="00A90647" w:rsidRPr="002C027C" w:rsidDel="009329F7">
          <w:rPr>
            <w:rFonts w:ascii="Arial" w:hAnsi="Arial" w:cs="Arial"/>
            <w:bCs/>
          </w:rPr>
          <w:delText>sed filtering conditions</w:delText>
        </w:r>
        <w:r w:rsidR="00E36D05" w:rsidRPr="002C027C" w:rsidDel="009329F7">
          <w:rPr>
            <w:rFonts w:ascii="Arial" w:hAnsi="Arial" w:cs="Arial"/>
            <w:bCs/>
          </w:rPr>
          <w:delText xml:space="preserve"> </w:delText>
        </w:r>
        <w:r w:rsidR="00550F4B" w:rsidRPr="002C027C" w:rsidDel="009329F7">
          <w:rPr>
            <w:rFonts w:ascii="Arial" w:hAnsi="Arial" w:cs="Arial"/>
            <w:bCs/>
          </w:rPr>
          <w:delText xml:space="preserve">that required </w:delText>
        </w:r>
        <w:r w:rsidR="00A90647" w:rsidRPr="002C027C" w:rsidDel="009329F7">
          <w:rPr>
            <w:rFonts w:ascii="Arial" w:hAnsi="Arial" w:cs="Arial"/>
            <w:bCs/>
          </w:rPr>
          <w:delText>at least 20 junction reads for an event to be i</w:delText>
        </w:r>
        <w:r w:rsidR="00A90647" w:rsidDel="009329F7">
          <w:rPr>
            <w:rFonts w:ascii="Arial" w:hAnsi="Arial" w:cs="Arial"/>
            <w:bCs/>
          </w:rPr>
          <w:delText xml:space="preserve">ncluded, with at </w:delText>
        </w:r>
        <w:r w:rsidR="00550F4B" w:rsidDel="009329F7">
          <w:rPr>
            <w:rFonts w:ascii="Arial" w:hAnsi="Arial" w:cs="Arial"/>
            <w:bCs/>
          </w:rPr>
          <w:delText>least two</w:delText>
        </w:r>
        <w:r w:rsidR="00A90647" w:rsidDel="009329F7">
          <w:rPr>
            <w:rFonts w:ascii="Arial" w:hAnsi="Arial" w:cs="Arial"/>
            <w:bCs/>
          </w:rPr>
          <w:delText xml:space="preserve"> exclusion reads</w:delText>
        </w:r>
        <w:r w:rsidR="00D9043E" w:rsidDel="009329F7">
          <w:rPr>
            <w:rFonts w:ascii="Arial" w:hAnsi="Arial" w:cs="Arial"/>
            <w:bCs/>
          </w:rPr>
          <w:delText xml:space="preserve"> </w:delText>
        </w:r>
        <w:r w:rsidR="00550F4B" w:rsidDel="009329F7">
          <w:rPr>
            <w:rFonts w:ascii="Arial" w:hAnsi="Arial" w:cs="Arial"/>
            <w:bCs/>
          </w:rPr>
          <w:delText xml:space="preserve">and a ∆PSI </w:delText>
        </w:r>
        <w:r w:rsidR="00550F4B" w:rsidRPr="00F309AE" w:rsidDel="009329F7">
          <w:rPr>
            <w:rFonts w:ascii="Arial" w:hAnsi="Arial" w:cs="Arial"/>
            <w:bCs/>
          </w:rPr>
          <w:delText>&gt; 10%</w:delText>
        </w:r>
        <w:r w:rsidR="00550F4B" w:rsidDel="009329F7">
          <w:rPr>
            <w:rFonts w:ascii="Arial" w:hAnsi="Arial" w:cs="Arial"/>
            <w:bCs/>
          </w:rPr>
          <w:delText xml:space="preserve"> </w:delText>
        </w:r>
        <w:r w:rsidR="00D9043E" w:rsidDel="009329F7">
          <w:rPr>
            <w:rFonts w:ascii="Arial" w:hAnsi="Arial" w:cs="Arial"/>
            <w:bCs/>
          </w:rPr>
          <w:delText>for an</w:delText>
        </w:r>
        <w:r w:rsidR="00550F4B" w:rsidDel="009329F7">
          <w:rPr>
            <w:rFonts w:ascii="Arial" w:hAnsi="Arial" w:cs="Arial"/>
            <w:bCs/>
          </w:rPr>
          <w:delText xml:space="preserve"> event to be classified as</w:delText>
        </w:r>
        <w:r w:rsidR="00D9043E" w:rsidDel="009329F7">
          <w:rPr>
            <w:rFonts w:ascii="Arial" w:hAnsi="Arial" w:cs="Arial"/>
            <w:bCs/>
          </w:rPr>
          <w:delText xml:space="preserve"> </w:delText>
        </w:r>
        <w:r w:rsidR="00550F4B" w:rsidDel="009329F7">
          <w:rPr>
            <w:rFonts w:ascii="Arial" w:hAnsi="Arial" w:cs="Arial"/>
            <w:bCs/>
          </w:rPr>
          <w:delText>an alternative splicing</w:delText>
        </w:r>
        <w:r w:rsidR="00E36D05" w:rsidDel="009329F7">
          <w:rPr>
            <w:rFonts w:ascii="Arial" w:hAnsi="Arial" w:cs="Arial"/>
            <w:bCs/>
          </w:rPr>
          <w:delText xml:space="preserve"> event</w:delText>
        </w:r>
        <w:r w:rsidR="00550F4B" w:rsidDel="009329F7">
          <w:rPr>
            <w:rFonts w:ascii="Arial" w:hAnsi="Arial" w:cs="Arial"/>
            <w:bCs/>
          </w:rPr>
          <w:delText>.</w:delText>
        </w:r>
        <w:r w:rsidR="00542E97" w:rsidDel="009329F7">
          <w:rPr>
            <w:rFonts w:ascii="Arial" w:hAnsi="Arial" w:cs="Arial"/>
          </w:rPr>
          <w:delText xml:space="preserve"> </w:delText>
        </w:r>
      </w:del>
      <w:r w:rsidR="00BC78E8" w:rsidRPr="00ED27FA">
        <w:rPr>
          <w:rFonts w:ascii="Arial" w:hAnsi="Arial" w:cs="Arial"/>
          <w:bCs/>
        </w:rPr>
        <w:t xml:space="preserve">Interestingly, </w:t>
      </w:r>
      <w:r w:rsidR="00BC78E8" w:rsidRPr="00ED27FA">
        <w:rPr>
          <w:rFonts w:ascii="Arial" w:hAnsi="Arial" w:cs="Arial"/>
        </w:rPr>
        <w:t>skipping of</w:t>
      </w:r>
      <w:r w:rsidR="00BC78E8" w:rsidRPr="00ED27FA">
        <w:rPr>
          <w:rFonts w:ascii="Arial" w:hAnsi="Arial" w:cs="Arial"/>
          <w:bCs/>
        </w:rPr>
        <w:t xml:space="preserve"> penultimate exons</w:t>
      </w:r>
      <w:r w:rsidR="00BC78E8" w:rsidRPr="00ED27FA">
        <w:rPr>
          <w:rFonts w:ascii="Arial" w:hAnsi="Arial" w:cs="Arial"/>
        </w:rPr>
        <w:t xml:space="preserve"> is </w:t>
      </w:r>
      <w:r w:rsidR="00DF0B58">
        <w:rPr>
          <w:rFonts w:ascii="Arial" w:hAnsi="Arial" w:cs="Arial"/>
        </w:rPr>
        <w:t>controlled in a tissue-specific</w:t>
      </w:r>
      <w:r w:rsidR="00D41F4E">
        <w:rPr>
          <w:rFonts w:ascii="Arial" w:hAnsi="Arial" w:cs="Arial"/>
        </w:rPr>
        <w:t xml:space="preserve"> manner</w:t>
      </w:r>
      <w:r w:rsidR="00BC78E8" w:rsidRPr="00ED27FA">
        <w:rPr>
          <w:rFonts w:ascii="Arial" w:hAnsi="Arial" w:cs="Arial"/>
        </w:rPr>
        <w:t xml:space="preserve">, </w:t>
      </w:r>
      <w:r w:rsidR="00DF0B58">
        <w:rPr>
          <w:rFonts w:ascii="Arial" w:hAnsi="Arial" w:cs="Arial"/>
        </w:rPr>
        <w:t>as observed by comparing their splicing pattern across 22 mouse tissues</w:t>
      </w:r>
      <w:r w:rsidR="00BC78E8" w:rsidRPr="00ED27FA">
        <w:rPr>
          <w:rFonts w:ascii="Arial" w:hAnsi="Arial" w:cs="Arial"/>
        </w:rPr>
        <w:t xml:space="preserve"> (</w:t>
      </w:r>
      <w:r w:rsidR="00925094">
        <w:rPr>
          <w:rFonts w:ascii="Arial" w:hAnsi="Arial" w:cs="Arial"/>
        </w:rPr>
        <w:t>Figure</w:t>
      </w:r>
      <w:r w:rsidR="00BC78E8" w:rsidRPr="00ED27FA">
        <w:rPr>
          <w:rFonts w:ascii="Arial" w:hAnsi="Arial" w:cs="Arial"/>
        </w:rPr>
        <w:t xml:space="preserve"> 1</w:t>
      </w:r>
      <w:r w:rsidR="00BC78E8">
        <w:rPr>
          <w:rFonts w:ascii="Arial" w:hAnsi="Arial" w:cs="Arial"/>
        </w:rPr>
        <w:t>B</w:t>
      </w:r>
      <w:r w:rsidR="00BC78E8" w:rsidRPr="00ED27FA">
        <w:rPr>
          <w:rFonts w:ascii="Arial" w:hAnsi="Arial" w:cs="Arial"/>
        </w:rPr>
        <w:t xml:space="preserve">, </w:t>
      </w:r>
      <w:r w:rsidR="00925094">
        <w:rPr>
          <w:rFonts w:ascii="Arial" w:hAnsi="Arial" w:cs="Arial"/>
        </w:rPr>
        <w:t>Figure</w:t>
      </w:r>
      <w:r w:rsidR="00BC78E8">
        <w:rPr>
          <w:rFonts w:ascii="Arial" w:hAnsi="Arial" w:cs="Arial"/>
        </w:rPr>
        <w:t xml:space="preserve"> S1B</w:t>
      </w:r>
      <w:r w:rsidR="00627684">
        <w:rPr>
          <w:rFonts w:ascii="Arial" w:hAnsi="Arial" w:cs="Arial"/>
        </w:rPr>
        <w:t>, C</w:t>
      </w:r>
      <w:r w:rsidR="00BC78E8" w:rsidRPr="00ED27FA">
        <w:rPr>
          <w:rFonts w:ascii="Arial" w:hAnsi="Arial" w:cs="Arial"/>
        </w:rPr>
        <w:t>)</w:t>
      </w:r>
      <w:r w:rsidR="006443AA">
        <w:rPr>
          <w:rFonts w:ascii="Arial" w:hAnsi="Arial" w:cs="Arial"/>
        </w:rPr>
        <w:t>.</w:t>
      </w:r>
      <w:r w:rsidR="00BC78E8" w:rsidRPr="00ED27FA">
        <w:rPr>
          <w:rFonts w:ascii="Arial" w:hAnsi="Arial" w:cs="Arial"/>
        </w:rPr>
        <w:t xml:space="preserve"> </w:t>
      </w:r>
      <w:del w:id="26" w:author="Gao, Qingsong" w:date="2019-12-24T10:08:00Z">
        <w:r w:rsidR="00DF0B58" w:rsidDel="00F05464">
          <w:rPr>
            <w:rFonts w:ascii="Arial" w:hAnsi="Arial" w:cs="Arial"/>
          </w:rPr>
          <w:delText>T</w:delText>
        </w:r>
        <w:r w:rsidR="007E3AA2" w:rsidDel="00F05464">
          <w:rPr>
            <w:rFonts w:ascii="Arial" w:hAnsi="Arial" w:cs="Arial"/>
          </w:rPr>
          <w:delText xml:space="preserve">he frequency of </w:delText>
        </w:r>
        <w:r w:rsidR="00953464" w:rsidDel="00F05464">
          <w:rPr>
            <w:rFonts w:ascii="Arial" w:hAnsi="Arial" w:cs="Arial"/>
          </w:rPr>
          <w:delText xml:space="preserve">RNA-Seq confirmed </w:delText>
        </w:r>
        <w:r w:rsidR="00D41F4E" w:rsidDel="00F05464">
          <w:rPr>
            <w:rFonts w:ascii="Arial" w:hAnsi="Arial" w:cs="Arial"/>
          </w:rPr>
          <w:delText>AS</w:delText>
        </w:r>
        <w:r w:rsidR="007E3AA2" w:rsidDel="00F05464">
          <w:rPr>
            <w:rFonts w:ascii="Arial" w:hAnsi="Arial" w:cs="Arial"/>
          </w:rPr>
          <w:delText xml:space="preserve"> </w:delText>
        </w:r>
        <w:r w:rsidR="00C236DA" w:rsidDel="00F05464">
          <w:rPr>
            <w:rFonts w:ascii="Arial" w:hAnsi="Arial" w:cs="Arial"/>
          </w:rPr>
          <w:delText xml:space="preserve">of previously </w:delText>
        </w:r>
        <w:r w:rsidR="00D41F4E" w:rsidDel="00F05464">
          <w:rPr>
            <w:rFonts w:ascii="Arial" w:hAnsi="Arial" w:cs="Arial"/>
          </w:rPr>
          <w:delText xml:space="preserve">not </w:delText>
        </w:r>
        <w:r w:rsidR="00C236DA" w:rsidDel="00F05464">
          <w:rPr>
            <w:rFonts w:ascii="Arial" w:hAnsi="Arial" w:cs="Arial"/>
          </w:rPr>
          <w:delText xml:space="preserve">annotated </w:delText>
        </w:r>
        <w:r w:rsidR="00953464" w:rsidDel="00F05464">
          <w:rPr>
            <w:rFonts w:ascii="Arial" w:hAnsi="Arial" w:cs="Arial"/>
          </w:rPr>
          <w:delText xml:space="preserve">events </w:delText>
        </w:r>
        <w:r w:rsidR="007E3AA2" w:rsidDel="00F05464">
          <w:rPr>
            <w:rFonts w:ascii="Arial" w:hAnsi="Arial" w:cs="Arial"/>
          </w:rPr>
          <w:delText xml:space="preserve">for penultimate frameshift exons is similar to </w:delText>
        </w:r>
        <w:r w:rsidR="000B1A5C" w:rsidDel="00F05464">
          <w:rPr>
            <w:rFonts w:ascii="Arial" w:hAnsi="Arial" w:cs="Arial"/>
          </w:rPr>
          <w:delText>penultimate</w:delText>
        </w:r>
        <w:r w:rsidR="007E3AA2" w:rsidDel="00F05464">
          <w:rPr>
            <w:rFonts w:ascii="Arial" w:hAnsi="Arial" w:cs="Arial"/>
          </w:rPr>
          <w:delText xml:space="preserve"> exons that do not change the reading</w:delText>
        </w:r>
        <w:r w:rsidR="000B1A5C" w:rsidDel="00F05464">
          <w:rPr>
            <w:rFonts w:ascii="Arial" w:hAnsi="Arial" w:cs="Arial"/>
          </w:rPr>
          <w:delText xml:space="preserve"> frame</w:delText>
        </w:r>
        <w:r w:rsidR="007E3AA2" w:rsidDel="00F05464">
          <w:rPr>
            <w:rFonts w:ascii="Arial" w:hAnsi="Arial" w:cs="Arial"/>
          </w:rPr>
          <w:delText xml:space="preserve"> (</w:delText>
        </w:r>
        <w:r w:rsidR="00BD2F4A" w:rsidRPr="00DE66E0" w:rsidDel="00F05464">
          <w:rPr>
            <w:rFonts w:ascii="Arial" w:hAnsi="Arial" w:cs="Arial"/>
          </w:rPr>
          <w:delText>Fig</w:delText>
        </w:r>
        <w:r w:rsidR="00D41F4E" w:rsidRPr="00DE66E0" w:rsidDel="00F05464">
          <w:rPr>
            <w:rFonts w:ascii="Arial" w:hAnsi="Arial" w:cs="Arial"/>
          </w:rPr>
          <w:delText>ure</w:delText>
        </w:r>
        <w:r w:rsidR="00BD2F4A" w:rsidRPr="00DE66E0" w:rsidDel="00F05464">
          <w:rPr>
            <w:rFonts w:ascii="Arial" w:hAnsi="Arial" w:cs="Arial"/>
          </w:rPr>
          <w:delText xml:space="preserve"> 1</w:delText>
        </w:r>
        <w:r w:rsidR="00BD2F4A" w:rsidDel="00F05464">
          <w:rPr>
            <w:rFonts w:ascii="Arial" w:hAnsi="Arial" w:cs="Arial"/>
          </w:rPr>
          <w:delText>C</w:delText>
        </w:r>
        <w:r w:rsidR="007E3AA2" w:rsidDel="00F05464">
          <w:rPr>
            <w:rFonts w:ascii="Arial" w:hAnsi="Arial" w:cs="Arial"/>
          </w:rPr>
          <w:delText>),</w:delText>
        </w:r>
        <w:r w:rsidR="00953464" w:rsidRPr="00953464" w:rsidDel="00F05464">
          <w:rPr>
            <w:rFonts w:ascii="Arial" w:hAnsi="Arial" w:cs="Arial"/>
          </w:rPr>
          <w:delText xml:space="preserve"> </w:delText>
        </w:r>
        <w:r w:rsidR="00953464" w:rsidDel="00F05464">
          <w:rPr>
            <w:rFonts w:ascii="Arial" w:hAnsi="Arial" w:cs="Arial"/>
          </w:rPr>
          <w:delText xml:space="preserve">as we find evidence for alternative splicing for </w:delText>
        </w:r>
        <w:commentRangeStart w:id="27"/>
        <w:commentRangeStart w:id="28"/>
        <w:r w:rsidR="00953464" w:rsidDel="00F05464">
          <w:rPr>
            <w:rFonts w:ascii="Arial" w:hAnsi="Arial" w:cs="Arial"/>
          </w:rPr>
          <w:delText xml:space="preserve">around </w:delText>
        </w:r>
        <w:r w:rsidR="005E205F" w:rsidDel="00F05464">
          <w:rPr>
            <w:rFonts w:ascii="Arial" w:hAnsi="Arial" w:cs="Arial"/>
          </w:rPr>
          <w:delText>6</w:delText>
        </w:r>
        <w:r w:rsidR="00953464" w:rsidDel="00F05464">
          <w:rPr>
            <w:rFonts w:ascii="Arial" w:hAnsi="Arial" w:cs="Arial"/>
          </w:rPr>
          <w:delText xml:space="preserve">0% of both </w:delText>
        </w:r>
        <w:commentRangeEnd w:id="27"/>
        <w:r w:rsidR="00C236DA" w:rsidDel="00F05464">
          <w:rPr>
            <w:rStyle w:val="CommentReference"/>
            <w:rFonts w:eastAsia="Times New Roman"/>
            <w:lang w:val="de-DE" w:eastAsia="de-DE"/>
          </w:rPr>
          <w:commentReference w:id="27"/>
        </w:r>
        <w:r w:rsidR="00953464" w:rsidDel="00F05464">
          <w:rPr>
            <w:rFonts w:ascii="Arial" w:hAnsi="Arial" w:cs="Arial"/>
          </w:rPr>
          <w:delText>types of exons</w:delText>
        </w:r>
        <w:commentRangeEnd w:id="28"/>
        <w:r w:rsidR="00EF2398" w:rsidDel="00F05464">
          <w:rPr>
            <w:rStyle w:val="CommentReference"/>
            <w:rFonts w:eastAsia="Times New Roman"/>
            <w:lang w:val="de-DE" w:eastAsia="de-DE"/>
          </w:rPr>
          <w:commentReference w:id="28"/>
        </w:r>
        <w:r w:rsidR="00C236DA" w:rsidDel="00F05464">
          <w:rPr>
            <w:rFonts w:ascii="Arial" w:hAnsi="Arial" w:cs="Arial"/>
          </w:rPr>
          <w:delText>. Similarly, their</w:delText>
        </w:r>
        <w:r w:rsidR="00953464" w:rsidDel="00F05464">
          <w:rPr>
            <w:rFonts w:ascii="Arial" w:hAnsi="Arial" w:cs="Arial"/>
          </w:rPr>
          <w:delText xml:space="preserve"> tissue-specific regulation</w:delText>
        </w:r>
        <w:r w:rsidR="00C236DA" w:rsidDel="00F05464">
          <w:rPr>
            <w:rFonts w:ascii="Arial" w:hAnsi="Arial" w:cs="Arial"/>
          </w:rPr>
          <w:delText xml:space="preserve"> is similar, as evidenced by an almos</w:delText>
        </w:r>
        <w:r w:rsidR="006C12C0" w:rsidDel="00F05464">
          <w:rPr>
            <w:rFonts w:ascii="Arial" w:hAnsi="Arial" w:cs="Arial"/>
          </w:rPr>
          <w:delText>t identical distribution of average</w:delText>
        </w:r>
        <w:r w:rsidR="00C236DA" w:rsidDel="00F05464">
          <w:rPr>
            <w:rFonts w:ascii="Arial" w:hAnsi="Arial" w:cs="Arial"/>
          </w:rPr>
          <w:delText xml:space="preserve"> PSI values</w:delText>
        </w:r>
        <w:r w:rsidR="00627684" w:rsidDel="00F05464">
          <w:rPr>
            <w:rFonts w:ascii="Arial" w:hAnsi="Arial" w:cs="Arial"/>
          </w:rPr>
          <w:delText xml:space="preserve"> and maximal PSI differences</w:delText>
        </w:r>
        <w:r w:rsidR="00C236DA" w:rsidDel="00F05464">
          <w:rPr>
            <w:rFonts w:ascii="Arial" w:hAnsi="Arial" w:cs="Arial"/>
          </w:rPr>
          <w:delText xml:space="preserve"> across different tissues (</w:delText>
        </w:r>
        <w:r w:rsidR="00BD2F4A" w:rsidDel="00F05464">
          <w:rPr>
            <w:rFonts w:ascii="Arial" w:hAnsi="Arial" w:cs="Arial"/>
            <w:highlight w:val="yellow"/>
          </w:rPr>
          <w:delText>Fig</w:delText>
        </w:r>
        <w:r w:rsidR="00551D07" w:rsidDel="00F05464">
          <w:rPr>
            <w:rFonts w:ascii="Arial" w:hAnsi="Arial" w:cs="Arial"/>
            <w:highlight w:val="yellow"/>
          </w:rPr>
          <w:delText>ure</w:delText>
        </w:r>
        <w:r w:rsidR="00BD2F4A" w:rsidDel="00F05464">
          <w:rPr>
            <w:rFonts w:ascii="Arial" w:hAnsi="Arial" w:cs="Arial"/>
            <w:highlight w:val="yellow"/>
          </w:rPr>
          <w:delText xml:space="preserve"> 1</w:delText>
        </w:r>
        <w:r w:rsidR="00BD2F4A" w:rsidDel="00F05464">
          <w:rPr>
            <w:rFonts w:ascii="Arial" w:hAnsi="Arial" w:cs="Arial"/>
          </w:rPr>
          <w:delText>D</w:delText>
        </w:r>
        <w:r w:rsidR="00627684" w:rsidRPr="00A4487F" w:rsidDel="00F05464">
          <w:rPr>
            <w:rFonts w:ascii="Arial" w:hAnsi="Arial" w:cs="Arial"/>
          </w:rPr>
          <w:delText xml:space="preserve">, </w:delText>
        </w:r>
        <w:r w:rsidR="00627684" w:rsidDel="00F05464">
          <w:rPr>
            <w:rFonts w:ascii="Arial" w:hAnsi="Arial" w:cs="Arial"/>
          </w:rPr>
          <w:delText xml:space="preserve">Figure </w:delText>
        </w:r>
        <w:commentRangeStart w:id="29"/>
        <w:r w:rsidR="00627684" w:rsidDel="00F05464">
          <w:rPr>
            <w:rFonts w:ascii="Arial" w:hAnsi="Arial" w:cs="Arial"/>
          </w:rPr>
          <w:delText>S1C</w:delText>
        </w:r>
        <w:commentRangeEnd w:id="29"/>
        <w:r w:rsidR="009B45E7" w:rsidDel="00F05464">
          <w:rPr>
            <w:rStyle w:val="CommentReference"/>
            <w:rFonts w:eastAsia="Times New Roman"/>
            <w:lang w:val="de-DE" w:eastAsia="de-DE"/>
          </w:rPr>
          <w:commentReference w:id="29"/>
        </w:r>
        <w:r w:rsidR="00C236DA" w:rsidDel="00F05464">
          <w:rPr>
            <w:rFonts w:ascii="Arial" w:hAnsi="Arial" w:cs="Arial"/>
          </w:rPr>
          <w:delText>)</w:delText>
        </w:r>
        <w:r w:rsidR="00A03DFD" w:rsidDel="00F05464">
          <w:rPr>
            <w:rFonts w:ascii="Arial" w:hAnsi="Arial" w:cs="Arial"/>
          </w:rPr>
          <w:delText>, which also shows</w:delText>
        </w:r>
        <w:r w:rsidR="005C2382" w:rsidDel="00F05464">
          <w:rPr>
            <w:rFonts w:ascii="Arial" w:hAnsi="Arial" w:cs="Arial"/>
          </w:rPr>
          <w:delText xml:space="preserve"> a substantial percentage of exons with an average PSI below 80%</w:delText>
        </w:r>
        <w:r w:rsidR="005E205F" w:rsidDel="00F05464">
          <w:rPr>
            <w:rFonts w:ascii="Arial" w:hAnsi="Arial" w:cs="Arial"/>
          </w:rPr>
          <w:delText>.</w:delText>
        </w:r>
        <w:r w:rsidR="007E3AA2" w:rsidDel="00F05464">
          <w:rPr>
            <w:rFonts w:ascii="Arial" w:hAnsi="Arial" w:cs="Arial"/>
          </w:rPr>
          <w:delText xml:space="preserve"> </w:delText>
        </w:r>
      </w:del>
      <w:r w:rsidR="00C911A8">
        <w:rPr>
          <w:rFonts w:ascii="Arial" w:hAnsi="Arial" w:cs="Arial"/>
        </w:rPr>
        <w:t>In addition, AS of penultimate exons is, as observed for other AS events, a dynamic process, as their splicing pattern changes</w:t>
      </w:r>
      <w:r w:rsidR="00C911A8" w:rsidRPr="00ED27FA">
        <w:rPr>
          <w:rFonts w:ascii="Arial" w:hAnsi="Arial" w:cs="Arial"/>
        </w:rPr>
        <w:t xml:space="preserve"> during neuronal differentiation (</w:t>
      </w:r>
      <w:r w:rsidR="00C911A8">
        <w:rPr>
          <w:rFonts w:ascii="Arial" w:hAnsi="Arial" w:cs="Arial"/>
        </w:rPr>
        <w:t>Figure S1D</w:t>
      </w:r>
      <w:r w:rsidR="00C911A8" w:rsidRPr="00ED27FA">
        <w:rPr>
          <w:rFonts w:ascii="Arial" w:hAnsi="Arial" w:cs="Arial"/>
        </w:rPr>
        <w:t xml:space="preserve">, </w:t>
      </w:r>
      <w:r w:rsidR="00C911A8">
        <w:rPr>
          <w:rFonts w:ascii="Arial" w:hAnsi="Arial" w:cs="Arial"/>
        </w:rPr>
        <w:t>E</w:t>
      </w:r>
      <w:r w:rsidR="00C911A8" w:rsidRPr="00ED27FA">
        <w:rPr>
          <w:rFonts w:ascii="Arial" w:hAnsi="Arial" w:cs="Arial"/>
        </w:rPr>
        <w:t xml:space="preserve">). </w:t>
      </w:r>
      <w:r w:rsidR="00C236DA">
        <w:rPr>
          <w:rFonts w:ascii="Arial" w:hAnsi="Arial" w:cs="Arial"/>
        </w:rPr>
        <w:t xml:space="preserve">These data suggest </w:t>
      </w:r>
      <w:r w:rsidR="000B1A5C">
        <w:rPr>
          <w:rFonts w:ascii="Arial" w:hAnsi="Arial" w:cs="Arial"/>
        </w:rPr>
        <w:t xml:space="preserve">that </w:t>
      </w:r>
      <w:r w:rsidR="00C236DA">
        <w:rPr>
          <w:rFonts w:ascii="Arial" w:hAnsi="Arial" w:cs="Arial"/>
        </w:rPr>
        <w:t>frameshift-inducing skipping of penultimate exons is used as part of the regular splicing program</w:t>
      </w:r>
      <w:del w:id="30" w:author="Gao, Qingsong" w:date="2019-12-24T10:09:00Z">
        <w:r w:rsidR="00C236DA" w:rsidDel="00F05464">
          <w:rPr>
            <w:rFonts w:ascii="Arial" w:hAnsi="Arial" w:cs="Arial"/>
          </w:rPr>
          <w:delText xml:space="preserve"> and that there is no selection against this type of </w:delText>
        </w:r>
        <w:r w:rsidR="00551D07" w:rsidDel="00F05464">
          <w:rPr>
            <w:rFonts w:ascii="Arial" w:hAnsi="Arial" w:cs="Arial"/>
          </w:rPr>
          <w:delText>AS</w:delText>
        </w:r>
      </w:del>
      <w:r w:rsidR="000B1A5C">
        <w:rPr>
          <w:rFonts w:ascii="Arial" w:hAnsi="Arial" w:cs="Arial"/>
        </w:rPr>
        <w:t>.</w:t>
      </w:r>
      <w:r w:rsidR="00C236DA">
        <w:rPr>
          <w:rFonts w:ascii="Arial" w:hAnsi="Arial" w:cs="Arial"/>
        </w:rPr>
        <w:t xml:space="preserve"> </w:t>
      </w:r>
      <w:del w:id="31" w:author="Gao, Qingsong" w:date="2019-12-24T10:10:00Z">
        <w:r w:rsidR="00C236DA" w:rsidDel="00F05464">
          <w:rPr>
            <w:rFonts w:ascii="Arial" w:hAnsi="Arial" w:cs="Arial"/>
          </w:rPr>
          <w:delText xml:space="preserve">When looking at skipping of penultimate exons </w:delText>
        </w:r>
        <w:r w:rsidR="0000727F" w:rsidDel="00F05464">
          <w:rPr>
            <w:rFonts w:ascii="Arial" w:hAnsi="Arial" w:cs="Arial"/>
          </w:rPr>
          <w:delText xml:space="preserve">in </w:delText>
        </w:r>
        <w:r w:rsidR="00C236DA" w:rsidDel="00F05464">
          <w:rPr>
            <w:rFonts w:ascii="Arial" w:hAnsi="Arial" w:cs="Arial"/>
          </w:rPr>
          <w:delText xml:space="preserve">previously </w:delText>
        </w:r>
        <w:r w:rsidR="0000727F" w:rsidDel="00F05464">
          <w:rPr>
            <w:rFonts w:ascii="Arial" w:hAnsi="Arial" w:cs="Arial"/>
          </w:rPr>
          <w:delText>annotated events, we note a stronger tissue-specific use of exons that alter the reading frame than for reading-frame preserving exons (</w:delText>
        </w:r>
        <w:r w:rsidR="006C12C0" w:rsidRPr="00A03DFD" w:rsidDel="00F05464">
          <w:rPr>
            <w:rFonts w:ascii="Arial" w:hAnsi="Arial" w:cs="Arial"/>
          </w:rPr>
          <w:delText>Fig</w:delText>
        </w:r>
        <w:r w:rsidR="00F70675" w:rsidRPr="00A03DFD" w:rsidDel="00F05464">
          <w:rPr>
            <w:rFonts w:ascii="Arial" w:hAnsi="Arial" w:cs="Arial"/>
          </w:rPr>
          <w:delText>ure</w:delText>
        </w:r>
        <w:r w:rsidR="006C12C0" w:rsidRPr="00A03DFD" w:rsidDel="00F05464">
          <w:rPr>
            <w:rFonts w:ascii="Arial" w:hAnsi="Arial" w:cs="Arial"/>
          </w:rPr>
          <w:delText xml:space="preserve"> 1D</w:delText>
        </w:r>
        <w:r w:rsidR="006C12C0" w:rsidDel="00F05464">
          <w:rPr>
            <w:rFonts w:ascii="Arial" w:hAnsi="Arial" w:cs="Arial"/>
          </w:rPr>
          <w:delText>). For these</w:delText>
        </w:r>
        <w:r w:rsidR="0000727F" w:rsidDel="00F05464">
          <w:rPr>
            <w:rFonts w:ascii="Arial" w:hAnsi="Arial" w:cs="Arial"/>
          </w:rPr>
          <w:delText xml:space="preserve"> established </w:delText>
        </w:r>
        <w:r w:rsidR="00551D07" w:rsidDel="00F05464">
          <w:rPr>
            <w:rFonts w:ascii="Arial" w:hAnsi="Arial" w:cs="Arial"/>
          </w:rPr>
          <w:delText>AS</w:delText>
        </w:r>
        <w:r w:rsidR="0000727F" w:rsidDel="00F05464">
          <w:rPr>
            <w:rFonts w:ascii="Arial" w:hAnsi="Arial" w:cs="Arial"/>
          </w:rPr>
          <w:delText xml:space="preserve"> events, frameshift-induced translati</w:delText>
        </w:r>
        <w:r w:rsidR="006C12C0" w:rsidDel="00F05464">
          <w:rPr>
            <w:rFonts w:ascii="Arial" w:hAnsi="Arial" w:cs="Arial"/>
          </w:rPr>
          <w:delText>on into the canonical ‘3’UTR’ appears to be</w:delText>
        </w:r>
        <w:r w:rsidR="0000727F" w:rsidDel="00F05464">
          <w:rPr>
            <w:rFonts w:ascii="Arial" w:hAnsi="Arial" w:cs="Arial"/>
          </w:rPr>
          <w:delText xml:space="preserve"> a mechanism to achieve tissue-specific proteome diversity. </w:delText>
        </w:r>
      </w:del>
      <w:r w:rsidR="0000727F">
        <w:rPr>
          <w:rFonts w:ascii="Arial" w:hAnsi="Arial" w:cs="Arial"/>
        </w:rPr>
        <w:t xml:space="preserve">We also note that the detection rate of </w:t>
      </w:r>
      <w:ins w:id="32" w:author="Gao, Qingsong" w:date="2019-12-24T10:17:00Z">
        <w:r w:rsidR="00B83A84" w:rsidRPr="00ED27FA">
          <w:rPr>
            <w:rFonts w:ascii="Arial" w:hAnsi="Arial" w:cs="Arial"/>
          </w:rPr>
          <w:t>frameshift-inducing</w:t>
        </w:r>
        <w:r w:rsidR="00B83A84">
          <w:rPr>
            <w:rFonts w:ascii="Arial" w:hAnsi="Arial" w:cs="Arial"/>
          </w:rPr>
          <w:t xml:space="preserve"> </w:t>
        </w:r>
      </w:ins>
      <w:del w:id="33" w:author="Gao, Qingsong" w:date="2019-12-24T10:17:00Z">
        <w:r w:rsidR="0000727F" w:rsidDel="00B83A84">
          <w:rPr>
            <w:rFonts w:ascii="Arial" w:hAnsi="Arial" w:cs="Arial"/>
          </w:rPr>
          <w:delText xml:space="preserve">frameshift inducing </w:delText>
        </w:r>
      </w:del>
      <w:r w:rsidR="0000727F">
        <w:rPr>
          <w:rFonts w:ascii="Arial" w:hAnsi="Arial" w:cs="Arial"/>
        </w:rPr>
        <w:t xml:space="preserve">penultimate exons is </w:t>
      </w:r>
      <w:del w:id="34" w:author="Gao, Qingsong" w:date="2019-12-24T10:10:00Z">
        <w:r w:rsidR="0000727F" w:rsidDel="00F05464">
          <w:rPr>
            <w:rFonts w:ascii="Arial" w:hAnsi="Arial" w:cs="Arial"/>
          </w:rPr>
          <w:delText xml:space="preserve">much </w:delText>
        </w:r>
      </w:del>
      <w:ins w:id="35" w:author="Gao, Qingsong" w:date="2019-12-24T10:10:00Z">
        <w:r w:rsidR="00F05464">
          <w:rPr>
            <w:rFonts w:ascii="Arial" w:hAnsi="Arial" w:cs="Arial"/>
          </w:rPr>
          <w:t>significantly</w:t>
        </w:r>
        <w:r w:rsidR="00F05464">
          <w:rPr>
            <w:rFonts w:ascii="Arial" w:hAnsi="Arial" w:cs="Arial"/>
          </w:rPr>
          <w:t xml:space="preserve"> </w:t>
        </w:r>
      </w:ins>
      <w:r w:rsidR="0000727F">
        <w:rPr>
          <w:rFonts w:ascii="Arial" w:hAnsi="Arial" w:cs="Arial"/>
        </w:rPr>
        <w:t xml:space="preserve">higher than for </w:t>
      </w:r>
      <w:ins w:id="36" w:author="Gao, Qingsong" w:date="2019-12-24T10:18:00Z">
        <w:r w:rsidR="00EA6F25" w:rsidRPr="00ED27FA">
          <w:rPr>
            <w:rFonts w:ascii="Arial" w:hAnsi="Arial" w:cs="Arial"/>
          </w:rPr>
          <w:t xml:space="preserve">frameshift-inducing </w:t>
        </w:r>
      </w:ins>
      <w:del w:id="37" w:author="Gao, Qingsong" w:date="2019-12-24T10:18:00Z">
        <w:r w:rsidR="0000727F" w:rsidDel="00EA6F25">
          <w:rPr>
            <w:rFonts w:ascii="Arial" w:hAnsi="Arial" w:cs="Arial"/>
          </w:rPr>
          <w:delText xml:space="preserve">frameshift inducing </w:delText>
        </w:r>
      </w:del>
      <w:r w:rsidR="0000727F">
        <w:rPr>
          <w:rFonts w:ascii="Arial" w:hAnsi="Arial" w:cs="Arial"/>
        </w:rPr>
        <w:t>internal exons (</w:t>
      </w:r>
      <w:del w:id="38" w:author="Gao, Qingsong" w:date="2019-12-24T10:10:00Z">
        <w:r w:rsidR="0000727F" w:rsidDel="00F05464">
          <w:rPr>
            <w:rFonts w:ascii="Arial" w:hAnsi="Arial" w:cs="Arial"/>
          </w:rPr>
          <w:delText>90% vs 55% detection for annotated events, 60% vs 20% for not annotated exons</w:delText>
        </w:r>
        <w:r w:rsidR="00DB0292" w:rsidDel="00F05464">
          <w:rPr>
            <w:rFonts w:ascii="Arial" w:hAnsi="Arial" w:cs="Arial"/>
          </w:rPr>
          <w:delText xml:space="preserve">, </w:delText>
        </w:r>
      </w:del>
      <w:r w:rsidR="006C12C0">
        <w:rPr>
          <w:rFonts w:ascii="Arial" w:hAnsi="Arial" w:cs="Arial"/>
          <w:highlight w:val="yellow"/>
        </w:rPr>
        <w:t>Fig</w:t>
      </w:r>
      <w:r w:rsidR="00F70675">
        <w:rPr>
          <w:rFonts w:ascii="Arial" w:hAnsi="Arial" w:cs="Arial"/>
          <w:highlight w:val="yellow"/>
        </w:rPr>
        <w:t>ure</w:t>
      </w:r>
      <w:r w:rsidR="006C12C0">
        <w:rPr>
          <w:rFonts w:ascii="Arial" w:hAnsi="Arial" w:cs="Arial"/>
          <w:highlight w:val="yellow"/>
        </w:rPr>
        <w:t xml:space="preserve"> 1</w:t>
      </w:r>
      <w:r w:rsidR="006C12C0">
        <w:rPr>
          <w:rFonts w:ascii="Arial" w:hAnsi="Arial" w:cs="Arial"/>
        </w:rPr>
        <w:t>C</w:t>
      </w:r>
      <w:r w:rsidR="0000727F">
        <w:rPr>
          <w:rFonts w:ascii="Arial" w:hAnsi="Arial" w:cs="Arial"/>
        </w:rPr>
        <w:t xml:space="preserve">). This could either mean a selection against skipping of internal exons leading to NMD, or that due to the induction of NMD the respective events are not detected in our RNA-Seq </w:t>
      </w:r>
      <w:r w:rsidR="0000727F">
        <w:rPr>
          <w:rFonts w:ascii="Arial" w:hAnsi="Arial" w:cs="Arial"/>
        </w:rPr>
        <w:lastRenderedPageBreak/>
        <w:t xml:space="preserve">analysis. </w:t>
      </w:r>
      <w:r w:rsidR="00926232">
        <w:rPr>
          <w:rFonts w:ascii="Arial" w:hAnsi="Arial" w:cs="Arial"/>
        </w:rPr>
        <w:t>The latter explanation</w:t>
      </w:r>
      <w:r w:rsidR="00022471">
        <w:rPr>
          <w:rFonts w:ascii="Arial" w:hAnsi="Arial" w:cs="Arial"/>
        </w:rPr>
        <w:t xml:space="preserve"> support</w:t>
      </w:r>
      <w:r w:rsidR="00926232">
        <w:rPr>
          <w:rFonts w:ascii="Arial" w:hAnsi="Arial" w:cs="Arial"/>
        </w:rPr>
        <w:t>s</w:t>
      </w:r>
      <w:r w:rsidR="00022471">
        <w:rPr>
          <w:rFonts w:ascii="Arial" w:hAnsi="Arial" w:cs="Arial"/>
        </w:rPr>
        <w:t xml:space="preserve"> the notion that skipping of frameshift-inducing penultimate exons result in mRNAs that escape NMD, and the cell thus has to deal with these products at the protein level. </w:t>
      </w:r>
    </w:p>
    <w:p w14:paraId="1E90F914" w14:textId="033F2161" w:rsidR="00BC78E8" w:rsidRPr="00ED27FA" w:rsidRDefault="00BC78E8" w:rsidP="00336C76">
      <w:pPr>
        <w:spacing w:line="360" w:lineRule="auto"/>
        <w:jc w:val="both"/>
        <w:rPr>
          <w:rFonts w:ascii="Arial" w:hAnsi="Arial" w:cs="Arial"/>
        </w:rPr>
      </w:pPr>
      <w:r w:rsidRPr="00ED27FA">
        <w:rPr>
          <w:rFonts w:ascii="Arial" w:hAnsi="Arial" w:cs="Arial"/>
        </w:rPr>
        <w:t xml:space="preserve">These analyses establish extension of the reading frame past the canonical stop codon via </w:t>
      </w:r>
      <w:proofErr w:type="gramStart"/>
      <w:r w:rsidRPr="00ED27FA">
        <w:rPr>
          <w:rFonts w:ascii="Arial" w:hAnsi="Arial" w:cs="Arial"/>
        </w:rPr>
        <w:t>frameshift-inducing</w:t>
      </w:r>
      <w:proofErr w:type="gramEnd"/>
      <w:r w:rsidRPr="00ED27FA">
        <w:rPr>
          <w:rFonts w:ascii="Arial" w:hAnsi="Arial" w:cs="Arial"/>
        </w:rPr>
        <w:t xml:space="preserve"> AS </w:t>
      </w:r>
      <w:proofErr w:type="spellStart"/>
      <w:r w:rsidRPr="00ED27FA">
        <w:rPr>
          <w:rFonts w:ascii="Arial" w:hAnsi="Arial" w:cs="Arial"/>
        </w:rPr>
        <w:t>as</w:t>
      </w:r>
      <w:proofErr w:type="spellEnd"/>
      <w:r w:rsidRPr="00ED27FA">
        <w:rPr>
          <w:rFonts w:ascii="Arial" w:hAnsi="Arial" w:cs="Arial"/>
        </w:rPr>
        <w:t xml:space="preserve"> a dynamic and widespread regulatory mechanism</w:t>
      </w:r>
      <w:r w:rsidR="006C2211">
        <w:rPr>
          <w:rFonts w:ascii="Arial" w:hAnsi="Arial" w:cs="Arial"/>
        </w:rPr>
        <w:t xml:space="preserve"> that expands the translatable sequence </w:t>
      </w:r>
      <w:r w:rsidR="00542E97">
        <w:rPr>
          <w:rFonts w:ascii="Arial" w:hAnsi="Arial" w:cs="Arial"/>
        </w:rPr>
        <w:t>in</w:t>
      </w:r>
      <w:r w:rsidR="006C2211">
        <w:rPr>
          <w:rFonts w:ascii="Arial" w:hAnsi="Arial" w:cs="Arial"/>
        </w:rPr>
        <w:t xml:space="preserve">to parts of the genome that were </w:t>
      </w:r>
      <w:r w:rsidR="007456AE">
        <w:rPr>
          <w:rFonts w:ascii="Arial" w:hAnsi="Arial" w:cs="Arial"/>
        </w:rPr>
        <w:t xml:space="preserve">previously </w:t>
      </w:r>
      <w:r w:rsidR="0065435F">
        <w:rPr>
          <w:rFonts w:ascii="Arial" w:hAnsi="Arial" w:cs="Arial"/>
        </w:rPr>
        <w:t>considered</w:t>
      </w:r>
      <w:r w:rsidR="006C2211">
        <w:rPr>
          <w:rFonts w:ascii="Arial" w:hAnsi="Arial" w:cs="Arial"/>
        </w:rPr>
        <w:t xml:space="preserve"> to be non-coding</w:t>
      </w:r>
      <w:r w:rsidRPr="00ED27FA">
        <w:rPr>
          <w:rFonts w:ascii="Arial" w:hAnsi="Arial" w:cs="Arial"/>
        </w:rPr>
        <w:t>.</w:t>
      </w:r>
      <w:r w:rsidR="006C2211">
        <w:rPr>
          <w:rFonts w:ascii="Arial" w:hAnsi="Arial" w:cs="Arial"/>
        </w:rPr>
        <w:t xml:space="preserve"> </w:t>
      </w:r>
      <w:del w:id="39" w:author="Gao, Qingsong" w:date="2019-12-24T10:15:00Z">
        <w:r w:rsidR="00DB0292" w:rsidDel="00F05464">
          <w:rPr>
            <w:rFonts w:ascii="Arial" w:hAnsi="Arial" w:cs="Arial"/>
          </w:rPr>
          <w:delText xml:space="preserve">Our analysis also shows that these splicing events are similar in frequency and tissue-specific distribution as other </w:delText>
        </w:r>
        <w:r w:rsidR="00F70675" w:rsidDel="00F05464">
          <w:rPr>
            <w:rFonts w:ascii="Arial" w:hAnsi="Arial" w:cs="Arial"/>
          </w:rPr>
          <w:delText>AS</w:delText>
        </w:r>
        <w:r w:rsidR="00DB0292" w:rsidDel="00F05464">
          <w:rPr>
            <w:rFonts w:ascii="Arial" w:hAnsi="Arial" w:cs="Arial"/>
          </w:rPr>
          <w:delText xml:space="preserve"> events and are thus part of the regular splicing program. </w:delText>
        </w:r>
      </w:del>
      <w:r w:rsidR="00DB0292">
        <w:rPr>
          <w:rFonts w:ascii="Arial" w:hAnsi="Arial" w:cs="Arial"/>
        </w:rPr>
        <w:t>T</w:t>
      </w:r>
      <w:r w:rsidR="006C2211">
        <w:rPr>
          <w:rFonts w:ascii="Arial" w:hAnsi="Arial" w:cs="Arial"/>
        </w:rPr>
        <w:t>hese data call into question the current view</w:t>
      </w:r>
      <w:r w:rsidR="00542E97">
        <w:rPr>
          <w:rFonts w:ascii="Arial" w:hAnsi="Arial" w:cs="Arial"/>
        </w:rPr>
        <w:t xml:space="preserve"> </w:t>
      </w:r>
      <w:r w:rsidR="002D6471">
        <w:rPr>
          <w:rFonts w:ascii="Arial" w:hAnsi="Arial" w:cs="Arial"/>
        </w:rPr>
        <w:t>and designation</w:t>
      </w:r>
      <w:r w:rsidR="006C2211">
        <w:rPr>
          <w:rFonts w:ascii="Arial" w:hAnsi="Arial" w:cs="Arial"/>
        </w:rPr>
        <w:t xml:space="preserve"> of 3’UTRs,</w:t>
      </w:r>
      <w:r w:rsidR="006C2211" w:rsidRPr="0065435F">
        <w:rPr>
          <w:rFonts w:ascii="Arial" w:hAnsi="Arial" w:cs="Arial"/>
        </w:rPr>
        <w:t xml:space="preserve"> as </w:t>
      </w:r>
      <w:r w:rsidR="000D5696">
        <w:rPr>
          <w:rFonts w:ascii="Arial" w:hAnsi="Arial" w:cs="Arial"/>
        </w:rPr>
        <w:t>in</w:t>
      </w:r>
      <w:r w:rsidR="0065435F">
        <w:rPr>
          <w:rFonts w:ascii="Arial" w:hAnsi="Arial" w:cs="Arial"/>
          <w:color w:val="FF0000"/>
        </w:rPr>
        <w:t xml:space="preserve"> </w:t>
      </w:r>
      <w:r w:rsidR="0065435F" w:rsidRPr="00ED27FA">
        <w:rPr>
          <w:rFonts w:ascii="Arial" w:hAnsi="Arial" w:cs="Arial"/>
          <w:bCs/>
        </w:rPr>
        <w:t xml:space="preserve">&gt;10% of all </w:t>
      </w:r>
      <w:r w:rsidR="0065435F">
        <w:rPr>
          <w:rFonts w:ascii="Arial" w:hAnsi="Arial" w:cs="Arial"/>
          <w:bCs/>
        </w:rPr>
        <w:t xml:space="preserve">mouse protein-coding genes </w:t>
      </w:r>
      <w:r w:rsidR="00542E97">
        <w:rPr>
          <w:rFonts w:ascii="Arial" w:hAnsi="Arial" w:cs="Arial"/>
        </w:rPr>
        <w:t>3’UTR-</w:t>
      </w:r>
      <w:r w:rsidR="0065435F">
        <w:rPr>
          <w:rFonts w:ascii="Arial" w:hAnsi="Arial" w:cs="Arial"/>
        </w:rPr>
        <w:t xml:space="preserve">encoded sequences </w:t>
      </w:r>
      <w:r w:rsidR="002D6471">
        <w:rPr>
          <w:rFonts w:ascii="Arial" w:hAnsi="Arial" w:cs="Arial"/>
        </w:rPr>
        <w:t>can be</w:t>
      </w:r>
      <w:r w:rsidR="00542E97">
        <w:rPr>
          <w:rFonts w:ascii="Arial" w:hAnsi="Arial" w:cs="Arial"/>
        </w:rPr>
        <w:t xml:space="preserve"> </w:t>
      </w:r>
      <w:r w:rsidR="0065435F">
        <w:rPr>
          <w:rFonts w:ascii="Arial" w:hAnsi="Arial" w:cs="Arial"/>
        </w:rPr>
        <w:t>translated.</w:t>
      </w:r>
      <w:r w:rsidR="0065435F">
        <w:rPr>
          <w:rFonts w:ascii="Arial" w:hAnsi="Arial" w:cs="Arial"/>
          <w:bCs/>
        </w:rPr>
        <w:t xml:space="preserve"> </w:t>
      </w:r>
      <w:r w:rsidR="0065435F" w:rsidRPr="0065435F">
        <w:rPr>
          <w:rFonts w:ascii="Arial" w:hAnsi="Arial" w:cs="Arial"/>
          <w:color w:val="FF0000"/>
        </w:rPr>
        <w:t xml:space="preserve"> </w:t>
      </w:r>
    </w:p>
    <w:p w14:paraId="3AB02FAF" w14:textId="7C47E3CB" w:rsidR="00BC78E8" w:rsidRPr="00ED27FA" w:rsidRDefault="00BC78E8" w:rsidP="00BC78E8">
      <w:pPr>
        <w:adjustRightInd w:val="0"/>
        <w:snapToGrid w:val="0"/>
        <w:spacing w:after="120" w:line="360" w:lineRule="auto"/>
        <w:jc w:val="both"/>
        <w:rPr>
          <w:rFonts w:ascii="Arial" w:hAnsi="Arial" w:cs="Arial"/>
        </w:rPr>
      </w:pPr>
      <w:r w:rsidRPr="00ED27FA">
        <w:rPr>
          <w:rFonts w:ascii="Arial" w:hAnsi="Arial" w:cs="Arial"/>
        </w:rPr>
        <w:t xml:space="preserve">To confirm expression of the 3’UTR-encoded variants on the protein level, we performed mass spectrometric analysis of mouse brain lysate. To identify peptides mapping to the C-terminus of frameshift-isoforms, we generated a custom database by supplementing the mouse </w:t>
      </w:r>
      <w:proofErr w:type="spellStart"/>
      <w:r w:rsidRPr="00ED27FA">
        <w:rPr>
          <w:rFonts w:ascii="Arial" w:hAnsi="Arial" w:cs="Arial"/>
        </w:rPr>
        <w:t>Uniprot</w:t>
      </w:r>
      <w:proofErr w:type="spellEnd"/>
      <w:r w:rsidRPr="00ED27FA">
        <w:rPr>
          <w:rFonts w:ascii="Arial" w:hAnsi="Arial" w:cs="Arial"/>
        </w:rPr>
        <w:t xml:space="preserve"> database with frameshift-isoforms containing expected C-terminal sequences. </w:t>
      </w:r>
      <w:r w:rsidRPr="00777E23">
        <w:rPr>
          <w:rFonts w:ascii="Arial" w:hAnsi="Arial" w:cs="Arial"/>
        </w:rPr>
        <w:t xml:space="preserve">Of the 7887 theoretical tryptic peptides mapping to frameshift C-termini, we identified </w:t>
      </w:r>
      <w:r w:rsidR="00777E23">
        <w:rPr>
          <w:rFonts w:ascii="Arial" w:hAnsi="Arial" w:cs="Arial"/>
        </w:rPr>
        <w:t>705</w:t>
      </w:r>
      <w:r w:rsidRPr="00777E23">
        <w:rPr>
          <w:rFonts w:ascii="Arial" w:hAnsi="Arial" w:cs="Arial"/>
        </w:rPr>
        <w:t xml:space="preserve"> distinct peptides mapping to frameshift C-termini </w:t>
      </w:r>
      <w:r w:rsidRPr="00AB6ECA">
        <w:rPr>
          <w:rFonts w:ascii="Arial" w:hAnsi="Arial" w:cs="Arial"/>
        </w:rPr>
        <w:t xml:space="preserve">from </w:t>
      </w:r>
      <w:r w:rsidR="00AB6ECA">
        <w:rPr>
          <w:rFonts w:ascii="Arial" w:hAnsi="Arial" w:cs="Arial"/>
        </w:rPr>
        <w:t>482</w:t>
      </w:r>
      <w:r w:rsidR="00AB6ECA" w:rsidRPr="00AB6ECA">
        <w:rPr>
          <w:rFonts w:ascii="Arial" w:hAnsi="Arial" w:cs="Arial"/>
        </w:rPr>
        <w:t xml:space="preserve"> </w:t>
      </w:r>
      <w:r w:rsidRPr="00AB6ECA">
        <w:rPr>
          <w:rFonts w:ascii="Arial" w:hAnsi="Arial" w:cs="Arial"/>
        </w:rPr>
        <w:t xml:space="preserve">distinct </w:t>
      </w:r>
      <w:r w:rsidR="00AB6ECA">
        <w:rPr>
          <w:rFonts w:ascii="Arial" w:hAnsi="Arial" w:cs="Arial"/>
        </w:rPr>
        <w:t>transcripts</w:t>
      </w:r>
      <w:r w:rsidR="00AB6ECA" w:rsidRPr="00AB6ECA">
        <w:rPr>
          <w:rFonts w:ascii="Arial" w:hAnsi="Arial" w:cs="Arial"/>
        </w:rPr>
        <w:t xml:space="preserve"> </w:t>
      </w:r>
      <w:r w:rsidRPr="00AB6ECA">
        <w:rPr>
          <w:rFonts w:ascii="Arial" w:hAnsi="Arial" w:cs="Arial"/>
        </w:rPr>
        <w:t>(</w:t>
      </w:r>
      <w:r w:rsidR="00925094" w:rsidRPr="00AB6ECA">
        <w:rPr>
          <w:rFonts w:ascii="Arial" w:hAnsi="Arial" w:cs="Arial"/>
        </w:rPr>
        <w:t>Figure</w:t>
      </w:r>
      <w:r w:rsidRPr="00AB6ECA">
        <w:rPr>
          <w:rFonts w:ascii="Arial" w:hAnsi="Arial" w:cs="Arial"/>
        </w:rPr>
        <w:t xml:space="preserve"> 2A). </w:t>
      </w:r>
      <w:r w:rsidR="00AB6ECA">
        <w:rPr>
          <w:rFonts w:ascii="Arial" w:hAnsi="Arial" w:cs="Arial"/>
        </w:rPr>
        <w:t>461</w:t>
      </w:r>
      <w:r w:rsidR="00AB6ECA" w:rsidRPr="00AB6ECA">
        <w:rPr>
          <w:rFonts w:ascii="Arial" w:hAnsi="Arial" w:cs="Arial"/>
        </w:rPr>
        <w:t xml:space="preserve"> </w:t>
      </w:r>
      <w:r w:rsidRPr="00AB6ECA">
        <w:rPr>
          <w:rFonts w:ascii="Arial" w:hAnsi="Arial" w:cs="Arial"/>
        </w:rPr>
        <w:t xml:space="preserve">of these peptides are </w:t>
      </w:r>
      <w:proofErr w:type="spellStart"/>
      <w:r w:rsidRPr="00AB6ECA">
        <w:rPr>
          <w:rFonts w:ascii="Arial" w:hAnsi="Arial" w:cs="Arial"/>
        </w:rPr>
        <w:t>proteotypic</w:t>
      </w:r>
      <w:proofErr w:type="spellEnd"/>
      <w:r w:rsidRPr="00AB6ECA">
        <w:rPr>
          <w:rFonts w:ascii="Arial" w:hAnsi="Arial" w:cs="Arial"/>
        </w:rPr>
        <w:t xml:space="preserve">, i.e. unambiguously identifying </w:t>
      </w:r>
      <w:r w:rsidR="00AB6ECA">
        <w:rPr>
          <w:rFonts w:ascii="Arial" w:hAnsi="Arial" w:cs="Arial"/>
        </w:rPr>
        <w:t>380</w:t>
      </w:r>
      <w:r w:rsidR="00AB6ECA" w:rsidRPr="00AB6ECA">
        <w:rPr>
          <w:rFonts w:ascii="Arial" w:hAnsi="Arial" w:cs="Arial"/>
        </w:rPr>
        <w:t xml:space="preserve"> </w:t>
      </w:r>
      <w:r w:rsidRPr="00AB6ECA">
        <w:rPr>
          <w:rFonts w:ascii="Arial" w:hAnsi="Arial" w:cs="Arial"/>
        </w:rPr>
        <w:t>frameshift-isoforms</w:t>
      </w:r>
      <w:r>
        <w:rPr>
          <w:rFonts w:ascii="Arial" w:hAnsi="Arial" w:cs="Arial"/>
        </w:rPr>
        <w:t>.</w:t>
      </w:r>
      <w:r w:rsidRPr="00ED27FA">
        <w:rPr>
          <w:rFonts w:ascii="Arial" w:hAnsi="Arial" w:cs="Arial"/>
        </w:rPr>
        <w:t xml:space="preserve"> </w:t>
      </w:r>
      <w:r>
        <w:rPr>
          <w:rFonts w:ascii="Arial" w:hAnsi="Arial" w:cs="Arial"/>
        </w:rPr>
        <w:t xml:space="preserve">A </w:t>
      </w:r>
      <w:r w:rsidRPr="00ED27FA">
        <w:rPr>
          <w:rFonts w:ascii="Arial" w:hAnsi="Arial" w:cs="Arial"/>
        </w:rPr>
        <w:t>targeted MS approach (SIM, see Methods for details</w:t>
      </w:r>
      <w:r>
        <w:rPr>
          <w:rFonts w:ascii="Arial" w:hAnsi="Arial" w:cs="Arial"/>
        </w:rPr>
        <w:t>,</w:t>
      </w:r>
      <w:r w:rsidRPr="00ED27FA">
        <w:rPr>
          <w:rFonts w:ascii="Arial" w:hAnsi="Arial" w:cs="Arial"/>
        </w:rPr>
        <w:t xml:space="preserve"> </w:t>
      </w:r>
      <w:r w:rsidR="00925094">
        <w:rPr>
          <w:rFonts w:ascii="Arial" w:hAnsi="Arial" w:cs="Arial"/>
        </w:rPr>
        <w:t>Figure</w:t>
      </w:r>
      <w:r>
        <w:rPr>
          <w:rFonts w:ascii="Arial" w:hAnsi="Arial" w:cs="Arial"/>
        </w:rPr>
        <w:t xml:space="preserve"> 2B</w:t>
      </w:r>
      <w:r w:rsidRPr="00ED27FA">
        <w:rPr>
          <w:rFonts w:ascii="Arial" w:hAnsi="Arial" w:cs="Arial"/>
        </w:rPr>
        <w:t xml:space="preserve">, </w:t>
      </w:r>
      <w:r>
        <w:rPr>
          <w:rFonts w:ascii="Arial" w:hAnsi="Arial" w:cs="Arial"/>
        </w:rPr>
        <w:t>C</w:t>
      </w:r>
      <w:r w:rsidRPr="00ED27FA">
        <w:rPr>
          <w:rFonts w:ascii="Arial" w:hAnsi="Arial" w:cs="Arial"/>
        </w:rPr>
        <w:t xml:space="preserve">) dramatically increased the </w:t>
      </w:r>
      <w:r w:rsidR="00874D3F">
        <w:rPr>
          <w:rFonts w:ascii="Arial" w:hAnsi="Arial" w:cs="Arial"/>
        </w:rPr>
        <w:t>identification of</w:t>
      </w:r>
      <w:r w:rsidRPr="00ED27FA">
        <w:rPr>
          <w:rFonts w:ascii="Arial" w:hAnsi="Arial" w:cs="Arial"/>
        </w:rPr>
        <w:t xml:space="preserve"> </w:t>
      </w:r>
      <w:proofErr w:type="spellStart"/>
      <w:r w:rsidRPr="00ED27FA">
        <w:rPr>
          <w:rFonts w:ascii="Arial" w:hAnsi="Arial" w:cs="Arial"/>
        </w:rPr>
        <w:t>proteotypic</w:t>
      </w:r>
      <w:proofErr w:type="spellEnd"/>
      <w:r w:rsidRPr="00ED27FA">
        <w:rPr>
          <w:rFonts w:ascii="Arial" w:hAnsi="Arial" w:cs="Arial"/>
        </w:rPr>
        <w:t xml:space="preserve"> peptide</w:t>
      </w:r>
      <w:r w:rsidR="00874D3F">
        <w:rPr>
          <w:rFonts w:ascii="Arial" w:hAnsi="Arial" w:cs="Arial"/>
        </w:rPr>
        <w:t>s</w:t>
      </w:r>
      <w:r w:rsidRPr="00ED27FA">
        <w:rPr>
          <w:rFonts w:ascii="Arial" w:hAnsi="Arial" w:cs="Arial"/>
        </w:rPr>
        <w:t xml:space="preserve"> (</w:t>
      </w:r>
      <w:r w:rsidR="008D28F2">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 xml:space="preserve">2), suggesting that many </w:t>
      </w:r>
      <w:r w:rsidR="00C25AC3">
        <w:rPr>
          <w:rFonts w:ascii="Arial" w:hAnsi="Arial" w:cs="Arial"/>
        </w:rPr>
        <w:t xml:space="preserve">additional </w:t>
      </w:r>
      <w:r w:rsidRPr="00ED27FA">
        <w:rPr>
          <w:rFonts w:ascii="Arial" w:hAnsi="Arial" w:cs="Arial"/>
        </w:rPr>
        <w:t>frameshift-peptides are masked by mass peaks of more abundant species of a similar mass in the proteome-wide analysis. We thus consider the number of</w:t>
      </w:r>
      <w:r>
        <w:rPr>
          <w:rFonts w:ascii="Arial" w:hAnsi="Arial" w:cs="Arial"/>
        </w:rPr>
        <w:t xml:space="preserve"> identified</w:t>
      </w:r>
      <w:r w:rsidRPr="00ED27FA">
        <w:rPr>
          <w:rFonts w:ascii="Arial" w:hAnsi="Arial" w:cs="Arial"/>
        </w:rPr>
        <w:t xml:space="preserve"> 3’</w:t>
      </w:r>
      <w:r>
        <w:rPr>
          <w:rFonts w:ascii="Arial" w:hAnsi="Arial" w:cs="Arial"/>
        </w:rPr>
        <w:t>UTR</w:t>
      </w:r>
      <w:r w:rsidR="00E447FD">
        <w:rPr>
          <w:rFonts w:ascii="Arial" w:hAnsi="Arial" w:cs="Arial"/>
        </w:rPr>
        <w:t>-</w:t>
      </w:r>
      <w:r>
        <w:rPr>
          <w:rFonts w:ascii="Arial" w:hAnsi="Arial" w:cs="Arial"/>
        </w:rPr>
        <w:t xml:space="preserve">encoded C-termini in </w:t>
      </w:r>
      <w:r w:rsidR="00925094">
        <w:rPr>
          <w:rFonts w:ascii="Arial" w:hAnsi="Arial" w:cs="Arial"/>
        </w:rPr>
        <w:t>Figure</w:t>
      </w:r>
      <w:r>
        <w:rPr>
          <w:rFonts w:ascii="Arial" w:hAnsi="Arial" w:cs="Arial"/>
        </w:rPr>
        <w:t xml:space="preserve"> 2A</w:t>
      </w:r>
      <w:r w:rsidRPr="00ED27FA">
        <w:rPr>
          <w:rFonts w:ascii="Arial" w:hAnsi="Arial" w:cs="Arial"/>
        </w:rPr>
        <w:t xml:space="preserve"> to be strongly underestimated.</w:t>
      </w:r>
      <w:r w:rsidR="000D55DF">
        <w:rPr>
          <w:rFonts w:ascii="Arial" w:hAnsi="Arial" w:cs="Arial"/>
        </w:rPr>
        <w:t xml:space="preserve"> However, this analysis clearly demonstrates that the mechanism we describe here, frame</w:t>
      </w:r>
      <w:r w:rsidR="002C50FD">
        <w:rPr>
          <w:rFonts w:ascii="Arial" w:hAnsi="Arial" w:cs="Arial"/>
        </w:rPr>
        <w:t>shift</w:t>
      </w:r>
      <w:r w:rsidR="000D55DF">
        <w:rPr>
          <w:rFonts w:ascii="Arial" w:hAnsi="Arial" w:cs="Arial"/>
        </w:rPr>
        <w:t xml:space="preserve">-inducing skipping of penultimate exons resulting in translation into </w:t>
      </w:r>
      <w:r w:rsidR="00F70675">
        <w:rPr>
          <w:rFonts w:ascii="Arial" w:hAnsi="Arial" w:cs="Arial"/>
        </w:rPr>
        <w:t xml:space="preserve">supposed </w:t>
      </w:r>
      <w:r w:rsidR="000D55DF">
        <w:rPr>
          <w:rFonts w:ascii="Arial" w:hAnsi="Arial" w:cs="Arial"/>
        </w:rPr>
        <w:t xml:space="preserve">‘3’UTRs’ is used in vivo, thus representing a new </w:t>
      </w:r>
      <w:r w:rsidR="002C50FD">
        <w:rPr>
          <w:rFonts w:ascii="Arial" w:hAnsi="Arial" w:cs="Arial"/>
        </w:rPr>
        <w:t xml:space="preserve">and unexpected example how non-coding parts of the genome can become coding thereby further increasing the genome’s coding capacity. </w:t>
      </w:r>
      <w:r w:rsidR="000D55DF">
        <w:rPr>
          <w:rFonts w:ascii="Arial" w:hAnsi="Arial" w:cs="Arial"/>
        </w:rPr>
        <w:t xml:space="preserve"> </w:t>
      </w:r>
    </w:p>
    <w:p w14:paraId="4E245F6D" w14:textId="77777777" w:rsidR="008D28F2" w:rsidRDefault="008D28F2" w:rsidP="00BC78E8">
      <w:pPr>
        <w:adjustRightInd w:val="0"/>
        <w:snapToGrid w:val="0"/>
        <w:spacing w:after="120" w:line="360" w:lineRule="auto"/>
        <w:jc w:val="both"/>
        <w:rPr>
          <w:rFonts w:ascii="Arial" w:hAnsi="Arial" w:cs="Arial"/>
        </w:rPr>
      </w:pPr>
    </w:p>
    <w:p w14:paraId="646DC731" w14:textId="7E69FB4B" w:rsidR="008D28F2" w:rsidRPr="008D28F2" w:rsidRDefault="00510CA8" w:rsidP="00BC78E8">
      <w:pPr>
        <w:adjustRightInd w:val="0"/>
        <w:snapToGrid w:val="0"/>
        <w:spacing w:after="120" w:line="360" w:lineRule="auto"/>
        <w:jc w:val="both"/>
        <w:rPr>
          <w:rFonts w:ascii="Arial" w:hAnsi="Arial" w:cs="Arial"/>
          <w:b/>
        </w:rPr>
      </w:pPr>
      <w:r>
        <w:rPr>
          <w:rFonts w:ascii="Arial" w:hAnsi="Arial" w:cs="Arial"/>
          <w:b/>
        </w:rPr>
        <w:t xml:space="preserve">Enrichment of </w:t>
      </w:r>
      <w:proofErr w:type="spellStart"/>
      <w:r>
        <w:rPr>
          <w:rFonts w:ascii="Arial" w:hAnsi="Arial" w:cs="Arial"/>
          <w:b/>
        </w:rPr>
        <w:t>PxxP</w:t>
      </w:r>
      <w:proofErr w:type="spellEnd"/>
      <w:r w:rsidR="008D28F2" w:rsidRPr="008D28F2">
        <w:rPr>
          <w:rFonts w:ascii="Arial" w:hAnsi="Arial" w:cs="Arial"/>
          <w:b/>
        </w:rPr>
        <w:t xml:space="preserve"> motifs and </w:t>
      </w:r>
      <w:r w:rsidR="0053514C">
        <w:rPr>
          <w:rFonts w:ascii="Arial" w:hAnsi="Arial" w:cs="Arial"/>
          <w:b/>
        </w:rPr>
        <w:t xml:space="preserve">disorder-promoting </w:t>
      </w:r>
      <w:r w:rsidR="008D28F2" w:rsidRPr="008D28F2">
        <w:rPr>
          <w:rFonts w:ascii="Arial" w:hAnsi="Arial" w:cs="Arial"/>
          <w:b/>
        </w:rPr>
        <w:t xml:space="preserve">proline </w:t>
      </w:r>
      <w:r w:rsidR="0053514C">
        <w:rPr>
          <w:rFonts w:ascii="Arial" w:hAnsi="Arial" w:cs="Arial"/>
          <w:b/>
        </w:rPr>
        <w:t>residues</w:t>
      </w:r>
      <w:r w:rsidR="00851C53">
        <w:rPr>
          <w:rFonts w:ascii="Arial" w:hAnsi="Arial" w:cs="Arial"/>
          <w:b/>
        </w:rPr>
        <w:t xml:space="preserve"> in 3’UTR encoded sequences</w:t>
      </w:r>
    </w:p>
    <w:p w14:paraId="2F9B435A" w14:textId="08C6F0DC" w:rsidR="00026E1E" w:rsidRDefault="00BC78E8" w:rsidP="00BC78E8">
      <w:pPr>
        <w:adjustRightInd w:val="0"/>
        <w:snapToGrid w:val="0"/>
        <w:spacing w:after="120" w:line="360" w:lineRule="auto"/>
        <w:jc w:val="both"/>
        <w:rPr>
          <w:rFonts w:ascii="Arial" w:hAnsi="Arial" w:cs="Arial"/>
        </w:rPr>
      </w:pPr>
      <w:r w:rsidRPr="00ED27FA">
        <w:rPr>
          <w:rFonts w:ascii="Arial" w:hAnsi="Arial" w:cs="Arial"/>
        </w:rPr>
        <w:t>To globally investigate the functionality of the new C-termini, we analy</w:t>
      </w:r>
      <w:r>
        <w:rPr>
          <w:rFonts w:ascii="Arial" w:hAnsi="Arial" w:cs="Arial"/>
        </w:rPr>
        <w:t>z</w:t>
      </w:r>
      <w:r w:rsidRPr="00ED27FA">
        <w:rPr>
          <w:rFonts w:ascii="Arial" w:hAnsi="Arial" w:cs="Arial"/>
        </w:rPr>
        <w:t xml:space="preserve">ed the frequency of known functional AA motifs. Interestingly, we observe a specific and significant enrichment of different </w:t>
      </w:r>
      <w:r w:rsidR="00F90DDC">
        <w:rPr>
          <w:rFonts w:ascii="Arial" w:hAnsi="Arial" w:cs="Arial"/>
        </w:rPr>
        <w:t xml:space="preserve">proline-rich </w:t>
      </w:r>
      <w:proofErr w:type="spellStart"/>
      <w:r w:rsidRPr="00ED27FA">
        <w:rPr>
          <w:rFonts w:ascii="Arial" w:hAnsi="Arial" w:cs="Arial"/>
        </w:rPr>
        <w:t>PxxP</w:t>
      </w:r>
      <w:proofErr w:type="spellEnd"/>
      <w:r w:rsidRPr="00ED27FA">
        <w:rPr>
          <w:rFonts w:ascii="Arial" w:hAnsi="Arial" w:cs="Arial"/>
        </w:rPr>
        <w:t xml:space="preserve"> motifs</w:t>
      </w:r>
      <w:r w:rsidR="004B0AAC" w:rsidRPr="004B0AAC">
        <w:rPr>
          <w:rFonts w:ascii="Arial" w:hAnsi="Arial" w:cs="Arial"/>
        </w:rPr>
        <w:t xml:space="preserve"> </w:t>
      </w:r>
      <w:r w:rsidR="004B0AAC" w:rsidRPr="00ED27FA">
        <w:rPr>
          <w:rFonts w:ascii="Arial" w:hAnsi="Arial" w:cs="Arial"/>
        </w:rPr>
        <w:t>in t</w:t>
      </w:r>
      <w:r w:rsidR="004B0AAC">
        <w:rPr>
          <w:rFonts w:ascii="Arial" w:hAnsi="Arial" w:cs="Arial"/>
        </w:rPr>
        <w:t>he frameshift C-termini (Figure 2D</w:t>
      </w:r>
      <w:r w:rsidR="004B0AAC" w:rsidRPr="00ED27FA">
        <w:rPr>
          <w:rFonts w:ascii="Arial" w:hAnsi="Arial" w:cs="Arial"/>
        </w:rPr>
        <w:t>)</w:t>
      </w:r>
      <w:r w:rsidR="004B0AAC">
        <w:rPr>
          <w:rFonts w:ascii="Arial" w:hAnsi="Arial" w:cs="Arial"/>
        </w:rPr>
        <w:t>.</w:t>
      </w:r>
      <w:r w:rsidR="00E447FD" w:rsidRPr="00E447FD">
        <w:rPr>
          <w:rFonts w:ascii="Arial" w:hAnsi="Arial" w:cs="Arial"/>
        </w:rPr>
        <w:t xml:space="preserve"> </w:t>
      </w:r>
      <w:proofErr w:type="spellStart"/>
      <w:r w:rsidR="00E447FD">
        <w:rPr>
          <w:rFonts w:ascii="Arial" w:hAnsi="Arial" w:cs="Arial"/>
        </w:rPr>
        <w:t>PxxP</w:t>
      </w:r>
      <w:proofErr w:type="spellEnd"/>
      <w:r w:rsidR="00E447FD">
        <w:rPr>
          <w:rFonts w:ascii="Arial" w:hAnsi="Arial" w:cs="Arial"/>
        </w:rPr>
        <w:t xml:space="preserve"> motifs represent</w:t>
      </w:r>
      <w:r w:rsidR="00E447FD" w:rsidRPr="00ED27FA">
        <w:rPr>
          <w:rFonts w:ascii="Arial" w:hAnsi="Arial" w:cs="Arial"/>
        </w:rPr>
        <w:t xml:space="preserve"> well-known binding sites of SH3-domain-containing </w:t>
      </w:r>
      <w:r w:rsidR="00E447FD" w:rsidRPr="00ED27FA">
        <w:rPr>
          <w:rFonts w:ascii="Arial" w:hAnsi="Arial" w:cs="Arial"/>
        </w:rPr>
        <w:lastRenderedPageBreak/>
        <w:t>proteins</w:t>
      </w:r>
      <w:r w:rsidR="00E447FD">
        <w:rPr>
          <w:rFonts w:ascii="Arial" w:hAnsi="Arial" w:cs="Arial"/>
        </w:rPr>
        <w:t xml:space="preserve"> and form interaction hubs that are essential for a variety of signaling pathways </w:t>
      </w:r>
      <w:r w:rsidR="00E447FD" w:rsidRPr="00026E1E">
        <w:rPr>
          <w:rFonts w:ascii="Arial" w:hAnsi="Arial" w:cs="Arial"/>
        </w:rPr>
        <w:t>crucial for cellular functionality</w:t>
      </w:r>
      <w:r w:rsidR="00E447FD">
        <w:rPr>
          <w:rFonts w:ascii="Arial" w:hAnsi="Arial" w:cs="Arial"/>
        </w:rPr>
        <w:t xml:space="preserve">, </w:t>
      </w:r>
      <w:r w:rsidR="00E447FD" w:rsidRPr="00026E1E">
        <w:rPr>
          <w:rFonts w:ascii="Arial" w:hAnsi="Arial" w:cs="Arial"/>
        </w:rPr>
        <w:t>such as</w:t>
      </w:r>
      <w:r w:rsidR="00E447FD" w:rsidRPr="00B16F8A">
        <w:rPr>
          <w:rFonts w:ascii="Arial" w:hAnsi="Arial" w:cs="Arial"/>
        </w:rPr>
        <w:t xml:space="preserve"> </w:t>
      </w:r>
      <w:r w:rsidR="00E447FD">
        <w:rPr>
          <w:rFonts w:ascii="Arial" w:hAnsi="Arial" w:cs="Arial"/>
        </w:rPr>
        <w:t xml:space="preserve">the </w:t>
      </w:r>
      <w:r w:rsidR="00E447FD" w:rsidRPr="00ED27FA">
        <w:rPr>
          <w:rFonts w:ascii="Arial" w:hAnsi="Arial" w:cs="Arial"/>
        </w:rPr>
        <w:t>Ras or PI3-kinase signaling</w:t>
      </w:r>
      <w:r w:rsidR="00E447FD">
        <w:rPr>
          <w:rFonts w:ascii="Arial" w:hAnsi="Arial" w:cs="Arial"/>
        </w:rPr>
        <w:t xml:space="preserve"> network</w:t>
      </w:r>
      <w:commentRangeStart w:id="40"/>
      <w:r w:rsidR="00E447FD">
        <w:rPr>
          <w:rFonts w:ascii="Arial" w:hAnsi="Arial" w:cs="Arial"/>
        </w:rPr>
        <w:t>s</w:t>
      </w:r>
      <w:commentRangeEnd w:id="40"/>
      <w:r w:rsidR="00F70675">
        <w:rPr>
          <w:rStyle w:val="CommentReference"/>
          <w:rFonts w:eastAsia="Times New Roman"/>
          <w:lang w:val="de-DE" w:eastAsia="de-DE"/>
        </w:rPr>
        <w:commentReference w:id="40"/>
      </w:r>
      <w:r w:rsidR="00E447FD" w:rsidRPr="00026E1E">
        <w:rPr>
          <w:rFonts w:ascii="Arial" w:hAnsi="Arial" w:cs="Arial"/>
        </w:rPr>
        <w:t>.</w:t>
      </w:r>
      <w:r w:rsidR="00E447FD">
        <w:rPr>
          <w:rFonts w:ascii="Arial" w:hAnsi="Arial" w:cs="Arial"/>
        </w:rPr>
        <w:t xml:space="preserve"> </w:t>
      </w:r>
      <w:r w:rsidR="0014342E" w:rsidRPr="00C70B31">
        <w:rPr>
          <w:rFonts w:ascii="Arial" w:eastAsia="Times New Roman" w:hAnsi="Arial" w:cs="Arial"/>
          <w:lang w:eastAsia="de-DE"/>
        </w:rPr>
        <w:t>Further, the nature of specific proline-rich sequences (e.g. class I,</w:t>
      </w:r>
      <w:r w:rsidR="0014342E">
        <w:rPr>
          <w:rFonts w:ascii="Arial" w:eastAsia="Times New Roman" w:hAnsi="Arial" w:cs="Arial"/>
          <w:lang w:eastAsia="de-DE"/>
        </w:rPr>
        <w:t xml:space="preserve"> </w:t>
      </w:r>
      <w:r w:rsidR="0014342E" w:rsidRPr="00C70B31">
        <w:rPr>
          <w:rFonts w:ascii="Arial" w:eastAsia="Times New Roman" w:hAnsi="Arial" w:cs="Arial"/>
          <w:lang w:eastAsia="de-DE"/>
        </w:rPr>
        <w:t>[RK]x[phi]Px[Phi]P, and class II, [phi]Px[phi]Px[RK]</w:t>
      </w:r>
      <w:r w:rsidR="004C55B2">
        <w:rPr>
          <w:rFonts w:ascii="Arial" w:eastAsia="Times New Roman" w:hAnsi="Arial" w:cs="Arial"/>
          <w:lang w:eastAsia="de-DE"/>
        </w:rPr>
        <w:t>, see Figure 2D</w:t>
      </w:r>
      <w:r w:rsidR="0014342E" w:rsidRPr="00C70B31">
        <w:rPr>
          <w:rFonts w:ascii="Arial" w:eastAsia="Times New Roman" w:hAnsi="Arial" w:cs="Arial"/>
          <w:lang w:eastAsia="de-DE"/>
        </w:rPr>
        <w:t>) can have variable effects on</w:t>
      </w:r>
      <w:r w:rsidR="0014342E">
        <w:rPr>
          <w:rFonts w:ascii="Arial" w:eastAsia="Times New Roman" w:hAnsi="Arial" w:cs="Arial"/>
          <w:lang w:eastAsia="de-DE"/>
        </w:rPr>
        <w:t xml:space="preserve"> </w:t>
      </w:r>
      <w:r w:rsidR="0014342E" w:rsidRPr="00C70B31">
        <w:rPr>
          <w:rFonts w:ascii="Arial" w:eastAsia="Times New Roman" w:hAnsi="Arial" w:cs="Arial"/>
          <w:lang w:eastAsia="de-DE"/>
        </w:rPr>
        <w:t>interaction strength and specificity, allowing an even finer-grained degree of</w:t>
      </w:r>
      <w:r w:rsidR="0014342E">
        <w:rPr>
          <w:rFonts w:ascii="Arial" w:eastAsia="Times New Roman" w:hAnsi="Arial" w:cs="Arial"/>
          <w:lang w:eastAsia="de-DE"/>
        </w:rPr>
        <w:t xml:space="preserve"> </w:t>
      </w:r>
      <w:r w:rsidR="0014342E" w:rsidRPr="00C70B31">
        <w:rPr>
          <w:rFonts w:ascii="Arial" w:eastAsia="Times New Roman" w:hAnsi="Arial" w:cs="Arial"/>
          <w:lang w:eastAsia="de-DE"/>
        </w:rPr>
        <w:t xml:space="preserve">control (Carducci et al., 2012). </w:t>
      </w:r>
      <w:r w:rsidR="00026E1E" w:rsidRPr="00ED27FA">
        <w:rPr>
          <w:rFonts w:ascii="Arial" w:hAnsi="Arial" w:cs="Arial"/>
        </w:rPr>
        <w:t xml:space="preserve">Thus, introduction of </w:t>
      </w:r>
      <w:proofErr w:type="spellStart"/>
      <w:r w:rsidR="00026E1E" w:rsidRPr="00ED27FA">
        <w:rPr>
          <w:rFonts w:ascii="Arial" w:hAnsi="Arial" w:cs="Arial"/>
        </w:rPr>
        <w:t>PxxP</w:t>
      </w:r>
      <w:proofErr w:type="spellEnd"/>
      <w:r w:rsidR="00026E1E" w:rsidRPr="00ED27FA">
        <w:rPr>
          <w:rFonts w:ascii="Arial" w:hAnsi="Arial" w:cs="Arial"/>
        </w:rPr>
        <w:t xml:space="preserve"> motifs into </w:t>
      </w:r>
      <w:r w:rsidR="00026E1E">
        <w:rPr>
          <w:rFonts w:ascii="Arial" w:hAnsi="Arial" w:cs="Arial"/>
        </w:rPr>
        <w:t xml:space="preserve">frameshift </w:t>
      </w:r>
      <w:r w:rsidR="00026E1E" w:rsidRPr="00ED27FA">
        <w:rPr>
          <w:rFonts w:ascii="Arial" w:hAnsi="Arial" w:cs="Arial"/>
        </w:rPr>
        <w:t xml:space="preserve">proteins </w:t>
      </w:r>
      <w:r w:rsidR="00F447DE">
        <w:rPr>
          <w:rFonts w:ascii="Arial" w:hAnsi="Arial" w:cs="Arial"/>
        </w:rPr>
        <w:t xml:space="preserve">in </w:t>
      </w:r>
      <w:r w:rsidR="00F447DE" w:rsidRPr="00ED27FA">
        <w:rPr>
          <w:rFonts w:ascii="Arial" w:hAnsi="Arial" w:cs="Arial"/>
        </w:rPr>
        <w:t xml:space="preserve">a </w:t>
      </w:r>
      <w:r w:rsidR="00F447DE">
        <w:rPr>
          <w:rFonts w:ascii="Arial" w:hAnsi="Arial" w:cs="Arial"/>
        </w:rPr>
        <w:t>splicing</w:t>
      </w:r>
      <w:r w:rsidR="00F447DE" w:rsidRPr="00ED27FA">
        <w:rPr>
          <w:rFonts w:ascii="Arial" w:hAnsi="Arial" w:cs="Arial"/>
        </w:rPr>
        <w:t>-dependent</w:t>
      </w:r>
      <w:r w:rsidR="00F447DE">
        <w:rPr>
          <w:rFonts w:ascii="Arial" w:hAnsi="Arial" w:cs="Arial"/>
        </w:rPr>
        <w:t>, tissue-specific manner,</w:t>
      </w:r>
      <w:r w:rsidR="00F447DE" w:rsidRPr="00ED27FA">
        <w:rPr>
          <w:rFonts w:ascii="Arial" w:hAnsi="Arial" w:cs="Arial"/>
        </w:rPr>
        <w:t xml:space="preserve"> </w:t>
      </w:r>
      <w:r w:rsidR="00026E1E" w:rsidRPr="00ED27FA">
        <w:rPr>
          <w:rFonts w:ascii="Arial" w:hAnsi="Arial" w:cs="Arial"/>
        </w:rPr>
        <w:t>creates novel opportunit</w:t>
      </w:r>
      <w:r w:rsidR="008A473E">
        <w:rPr>
          <w:rFonts w:ascii="Arial" w:hAnsi="Arial" w:cs="Arial"/>
        </w:rPr>
        <w:t>ies to rewire signaling networks</w:t>
      </w:r>
      <w:r w:rsidR="00106DA5">
        <w:rPr>
          <w:rFonts w:ascii="Arial" w:hAnsi="Arial" w:cs="Arial"/>
        </w:rPr>
        <w:t>,</w:t>
      </w:r>
      <w:r w:rsidR="00F447DE">
        <w:rPr>
          <w:rFonts w:ascii="Arial" w:hAnsi="Arial" w:cs="Arial"/>
        </w:rPr>
        <w:t xml:space="preserve"> </w:t>
      </w:r>
      <w:r w:rsidR="00026E1E" w:rsidRPr="00ED27FA">
        <w:rPr>
          <w:rFonts w:ascii="Arial" w:hAnsi="Arial" w:cs="Arial"/>
        </w:rPr>
        <w:t xml:space="preserve">which is in line with the recent finding that splicing isoforms of the same protein often have </w:t>
      </w:r>
      <w:r w:rsidR="00026E1E">
        <w:rPr>
          <w:rFonts w:ascii="Arial" w:hAnsi="Arial" w:cs="Arial"/>
        </w:rPr>
        <w:t>dramatically</w:t>
      </w:r>
      <w:r w:rsidR="00026E1E" w:rsidRPr="00ED27FA">
        <w:rPr>
          <w:rFonts w:ascii="Arial" w:hAnsi="Arial" w:cs="Arial"/>
        </w:rPr>
        <w:t xml:space="preserve"> altered interactomes</w:t>
      </w:r>
      <w:r w:rsidR="00026E1E">
        <w:rPr>
          <w:rFonts w:ascii="Arial" w:hAnsi="Arial" w:cs="Arial"/>
        </w:rPr>
        <w:t xml:space="preserve"> </w:t>
      </w:r>
      <w:r w:rsidR="00C4231D">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 </w:instrText>
      </w:r>
      <w:r w:rsidR="00986316">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EN.CITE.DATA </w:instrText>
      </w:r>
      <w:r w:rsidR="00986316">
        <w:rPr>
          <w:rFonts w:ascii="Arial" w:hAnsi="Arial" w:cs="Arial"/>
        </w:rPr>
      </w:r>
      <w:r w:rsidR="00986316">
        <w:rPr>
          <w:rFonts w:ascii="Arial" w:hAnsi="Arial" w:cs="Arial"/>
        </w:rPr>
        <w:fldChar w:fldCharType="end"/>
      </w:r>
      <w:r w:rsidR="00C4231D">
        <w:rPr>
          <w:rFonts w:ascii="Arial" w:hAnsi="Arial" w:cs="Arial"/>
        </w:rPr>
      </w:r>
      <w:r w:rsidR="00C4231D">
        <w:rPr>
          <w:rFonts w:ascii="Arial" w:hAnsi="Arial" w:cs="Arial"/>
        </w:rPr>
        <w:fldChar w:fldCharType="separate"/>
      </w:r>
      <w:r w:rsidR="00986316">
        <w:rPr>
          <w:rFonts w:ascii="Arial" w:hAnsi="Arial" w:cs="Arial"/>
          <w:noProof/>
        </w:rPr>
        <w:t>(Yang et al., 2016)</w:t>
      </w:r>
      <w:r w:rsidR="00C4231D">
        <w:rPr>
          <w:rFonts w:ascii="Arial" w:hAnsi="Arial" w:cs="Arial"/>
        </w:rPr>
        <w:fldChar w:fldCharType="end"/>
      </w:r>
      <w:r w:rsidR="00026E1E" w:rsidRPr="00ED27FA">
        <w:rPr>
          <w:rFonts w:ascii="Arial" w:hAnsi="Arial" w:cs="Arial"/>
        </w:rPr>
        <w:t>.</w:t>
      </w:r>
    </w:p>
    <w:p w14:paraId="0FFB5A4C" w14:textId="223AEF94" w:rsidR="0021750F" w:rsidRDefault="00BC78E8" w:rsidP="006D622F">
      <w:pPr>
        <w:adjustRightInd w:val="0"/>
        <w:snapToGrid w:val="0"/>
        <w:spacing w:after="120" w:line="360" w:lineRule="auto"/>
        <w:jc w:val="both"/>
        <w:rPr>
          <w:rFonts w:ascii="Arial" w:hAnsi="Arial" w:cs="Arial"/>
        </w:rPr>
      </w:pPr>
      <w:r w:rsidRPr="00ED27FA">
        <w:rPr>
          <w:rFonts w:ascii="Arial" w:hAnsi="Arial" w:cs="Arial"/>
        </w:rPr>
        <w:t xml:space="preserve">The generation of new </w:t>
      </w:r>
      <w:proofErr w:type="spellStart"/>
      <w:r w:rsidRPr="00ED27FA">
        <w:rPr>
          <w:rFonts w:ascii="Arial" w:hAnsi="Arial" w:cs="Arial"/>
        </w:rPr>
        <w:t>PxxP</w:t>
      </w:r>
      <w:proofErr w:type="spellEnd"/>
      <w:r w:rsidRPr="00ED27FA">
        <w:rPr>
          <w:rFonts w:ascii="Arial" w:hAnsi="Arial" w:cs="Arial"/>
        </w:rPr>
        <w:t xml:space="preserve"> motifs in the alternative C-termini prompted us to compare the overall AA content between full-length and frameshift isoforms. </w:t>
      </w:r>
      <w:r w:rsidR="003842A5">
        <w:rPr>
          <w:rFonts w:ascii="Arial" w:hAnsi="Arial" w:cs="Arial"/>
        </w:rPr>
        <w:t>T</w:t>
      </w:r>
      <w:r w:rsidRPr="00ED27FA">
        <w:rPr>
          <w:rFonts w:ascii="Arial" w:hAnsi="Arial" w:cs="Arial"/>
        </w:rPr>
        <w:t>he new protein sequences showed strongly elevated cysteine, serine, leucine and proline content when compared to the canonical C-termini (</w:t>
      </w:r>
      <w:r w:rsidR="00925094">
        <w:rPr>
          <w:rFonts w:ascii="Arial" w:hAnsi="Arial" w:cs="Arial"/>
        </w:rPr>
        <w:t>Figure</w:t>
      </w:r>
      <w:r w:rsidR="008D28F2">
        <w:rPr>
          <w:rFonts w:ascii="Arial" w:hAnsi="Arial" w:cs="Arial"/>
        </w:rPr>
        <w:t xml:space="preserve"> 3A</w:t>
      </w:r>
      <w:r w:rsidRPr="00ED27FA">
        <w:rPr>
          <w:rFonts w:ascii="Arial" w:hAnsi="Arial" w:cs="Arial"/>
        </w:rPr>
        <w:t xml:space="preserve">, grey bars). </w:t>
      </w:r>
      <w:commentRangeStart w:id="41"/>
      <w:r w:rsidRPr="00ED27FA">
        <w:rPr>
          <w:rFonts w:ascii="Arial" w:hAnsi="Arial" w:cs="Arial"/>
        </w:rPr>
        <w:t>Codons for cysteine, serine and leucine are generally enriched in 3’UTR sequences (</w:t>
      </w:r>
      <w:r w:rsidR="00925094">
        <w:rPr>
          <w:rFonts w:ascii="Arial" w:hAnsi="Arial" w:cs="Arial"/>
        </w:rPr>
        <w:t>Figure</w:t>
      </w:r>
      <w:r w:rsidR="008D28F2">
        <w:rPr>
          <w:rFonts w:ascii="Arial" w:hAnsi="Arial" w:cs="Arial"/>
        </w:rPr>
        <w:t xml:space="preserve"> 3A</w:t>
      </w:r>
      <w:r w:rsidRPr="00ED27FA">
        <w:rPr>
          <w:rFonts w:ascii="Arial" w:hAnsi="Arial" w:cs="Arial"/>
        </w:rPr>
        <w:t>, white bars</w:t>
      </w:r>
      <w:r w:rsidR="003842A5">
        <w:rPr>
          <w:rFonts w:ascii="Arial" w:hAnsi="Arial" w:cs="Arial"/>
        </w:rPr>
        <w:t>, also</w:t>
      </w:r>
      <w:r w:rsidR="00F447DE">
        <w:rPr>
          <w:rFonts w:ascii="Arial" w:hAnsi="Arial" w:cs="Arial"/>
        </w:rPr>
        <w:t xml:space="preserve"> see</w:t>
      </w:r>
      <w:r w:rsidR="00144079">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445DFD">
        <w:rPr>
          <w:rFonts w:ascii="Arial" w:hAnsi="Arial" w:cs="Arial"/>
        </w:rPr>
        <w:t>)</w:t>
      </w:r>
      <w:r w:rsidRPr="00ED27FA">
        <w:rPr>
          <w:rFonts w:ascii="Arial" w:hAnsi="Arial" w:cs="Arial"/>
        </w:rPr>
        <w:t>, leaving proline as the only AA that is specifically enriched in frameshift C-termini.</w:t>
      </w:r>
      <w:commentRangeEnd w:id="41"/>
      <w:r w:rsidR="006A009D">
        <w:rPr>
          <w:rStyle w:val="CommentReference"/>
          <w:rFonts w:eastAsia="Times New Roman"/>
          <w:lang w:val="de-DE" w:eastAsia="de-DE"/>
        </w:rPr>
        <w:commentReference w:id="41"/>
      </w:r>
      <w:r w:rsidRPr="00ED27FA">
        <w:rPr>
          <w:rFonts w:ascii="Arial" w:hAnsi="Arial" w:cs="Arial"/>
        </w:rPr>
        <w:t xml:space="preserve"> </w:t>
      </w:r>
      <w:commentRangeStart w:id="42"/>
      <w:r w:rsidR="008A473E">
        <w:rPr>
          <w:rFonts w:ascii="Arial" w:hAnsi="Arial" w:cs="Arial"/>
        </w:rPr>
        <w:t>Importantly, the third hypothetical reading frame in 3’UTRs did not show an increase in proline content (</w:t>
      </w:r>
      <w:r w:rsidR="008A473E" w:rsidRPr="008A473E">
        <w:rPr>
          <w:rFonts w:ascii="Arial" w:hAnsi="Arial" w:cs="Arial"/>
          <w:highlight w:val="yellow"/>
        </w:rPr>
        <w:t>Fig</w:t>
      </w:r>
      <w:r w:rsidR="00DF62DC">
        <w:rPr>
          <w:rFonts w:ascii="Arial" w:hAnsi="Arial" w:cs="Arial"/>
          <w:highlight w:val="yellow"/>
        </w:rPr>
        <w:t>ure</w:t>
      </w:r>
      <w:r w:rsidR="00F17D62">
        <w:rPr>
          <w:rFonts w:ascii="Arial" w:hAnsi="Arial" w:cs="Arial"/>
          <w:highlight w:val="yellow"/>
        </w:rPr>
        <w:t xml:space="preserve"> S2A</w:t>
      </w:r>
      <w:commentRangeStart w:id="43"/>
      <w:commentRangeEnd w:id="43"/>
      <w:r w:rsidR="008A473E">
        <w:rPr>
          <w:rStyle w:val="CommentReference"/>
          <w:rFonts w:eastAsia="Times New Roman"/>
          <w:lang w:val="de-DE" w:eastAsia="de-DE"/>
        </w:rPr>
        <w:commentReference w:id="43"/>
      </w:r>
      <w:r w:rsidR="008A473E">
        <w:rPr>
          <w:rFonts w:ascii="Arial" w:hAnsi="Arial" w:cs="Arial"/>
        </w:rPr>
        <w:t>), making an increase in proline a specific feature of the splicing accessibl</w:t>
      </w:r>
      <w:r w:rsidR="000B3D6C">
        <w:rPr>
          <w:rFonts w:ascii="Arial" w:hAnsi="Arial" w:cs="Arial"/>
        </w:rPr>
        <w:t>e reading frames in ‘3’UTRs’</w:t>
      </w:r>
      <w:r w:rsidR="008A473E">
        <w:rPr>
          <w:rFonts w:ascii="Arial" w:hAnsi="Arial" w:cs="Arial"/>
        </w:rPr>
        <w:t xml:space="preserve">. </w:t>
      </w:r>
      <w:commentRangeEnd w:id="42"/>
      <w:r w:rsidR="006A009D">
        <w:rPr>
          <w:rStyle w:val="CommentReference"/>
          <w:rFonts w:eastAsia="Times New Roman"/>
          <w:lang w:val="de-DE" w:eastAsia="de-DE"/>
        </w:rPr>
        <w:commentReference w:id="42"/>
      </w:r>
      <w:r w:rsidRPr="00D97151">
        <w:rPr>
          <w:rFonts w:ascii="Arial" w:hAnsi="Arial" w:cs="Arial"/>
        </w:rPr>
        <w:t>A similar enrichment of proline was found in dual coding regions</w:t>
      </w:r>
      <w:r w:rsidR="00E447FD" w:rsidRPr="00D97151">
        <w:rPr>
          <w:rFonts w:ascii="Arial" w:hAnsi="Arial" w:cs="Arial"/>
        </w:rPr>
        <w:t>,</w:t>
      </w:r>
      <w:r w:rsidR="003842A5" w:rsidRPr="00D97151">
        <w:rPr>
          <w:rFonts w:ascii="Arial" w:hAnsi="Arial" w:cs="Arial"/>
        </w:rPr>
        <w:t xml:space="preserve"> </w:t>
      </w:r>
      <w:r w:rsidR="00100257">
        <w:rPr>
          <w:rFonts w:ascii="Arial" w:hAnsi="Arial" w:cs="Arial"/>
        </w:rPr>
        <w:t>where</w:t>
      </w:r>
      <w:r w:rsidR="005A229B" w:rsidRPr="00D97151">
        <w:rPr>
          <w:rFonts w:ascii="Arial" w:hAnsi="Arial" w:cs="Arial"/>
        </w:rPr>
        <w:t xml:space="preserve"> </w:t>
      </w:r>
      <w:r w:rsidR="00100257">
        <w:rPr>
          <w:rFonts w:ascii="Arial" w:hAnsi="Arial" w:cs="Arial"/>
        </w:rPr>
        <w:t>an</w:t>
      </w:r>
      <w:r w:rsidR="005A229B" w:rsidRPr="00D97151">
        <w:rPr>
          <w:rFonts w:ascii="Arial" w:hAnsi="Arial" w:cs="Arial"/>
        </w:rPr>
        <w:t xml:space="preserve"> elevated proline content </w:t>
      </w:r>
      <w:r w:rsidR="000D5696" w:rsidRPr="00D97151">
        <w:rPr>
          <w:rFonts w:ascii="Arial" w:hAnsi="Arial" w:cs="Arial"/>
        </w:rPr>
        <w:t xml:space="preserve">positively correlated with </w:t>
      </w:r>
      <w:r w:rsidRPr="00D97151">
        <w:rPr>
          <w:rFonts w:ascii="Arial" w:hAnsi="Arial" w:cs="Arial"/>
        </w:rPr>
        <w:t xml:space="preserve">intrinsic protein disorder </w: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(Kovacs et al., 2010)</w:t>
      </w:r>
      <w:r w:rsidR="00C4231D" w:rsidRPr="00D97151">
        <w:rPr>
          <w:rFonts w:ascii="Arial" w:hAnsi="Arial" w:cs="Arial"/>
        </w:rPr>
        <w:fldChar w:fldCharType="end"/>
      </w:r>
      <w:r w:rsidR="005A229B" w:rsidRPr="00D97151">
        <w:rPr>
          <w:rFonts w:ascii="Arial" w:hAnsi="Arial" w:cs="Arial"/>
        </w:rPr>
        <w:t xml:space="preserve">. </w:t>
      </w:r>
      <w:r w:rsidR="004C55B2" w:rsidRPr="009A337E">
        <w:rPr>
          <w:rFonts w:ascii="Arial" w:eastAsia="Times New Roman" w:hAnsi="Arial" w:cs="Arial"/>
          <w:lang w:eastAsia="de-DE"/>
        </w:rPr>
        <w:t xml:space="preserve">Consistently, a prediction of the secondary structural elements of the </w:t>
      </w:r>
      <w:r w:rsidR="004C55B2" w:rsidRPr="006968EF">
        <w:rPr>
          <w:rFonts w:ascii="Arial" w:eastAsia="Times New Roman" w:hAnsi="Arial" w:cs="Arial"/>
          <w:lang w:eastAsia="de-DE"/>
        </w:rPr>
        <w:t xml:space="preserve">frameshift and full-length C-terminal sequences </w:t>
      </w:r>
      <w:r w:rsidR="00F03766">
        <w:rPr>
          <w:rFonts w:ascii="Arial" w:eastAsia="Times New Roman" w:hAnsi="Arial" w:cs="Arial"/>
          <w:lang w:eastAsia="de-DE"/>
        </w:rPr>
        <w:t xml:space="preserve">with increased proline content </w:t>
      </w:r>
      <w:r w:rsidR="004C55B2" w:rsidRPr="006968EF">
        <w:rPr>
          <w:rFonts w:ascii="Arial" w:eastAsia="Times New Roman" w:hAnsi="Arial" w:cs="Arial"/>
          <w:lang w:eastAsia="de-DE"/>
        </w:rPr>
        <w:t>revealed a significant increase in</w:t>
      </w:r>
      <w:r w:rsidR="0095642E" w:rsidRPr="006968EF">
        <w:rPr>
          <w:rFonts w:ascii="Arial" w:eastAsia="Times New Roman" w:hAnsi="Arial" w:cs="Arial"/>
          <w:lang w:eastAsia="de-DE"/>
        </w:rPr>
        <w:t xml:space="preserve"> coiled</w:t>
      </w:r>
      <w:r w:rsidR="00D85E1F">
        <w:rPr>
          <w:rFonts w:ascii="Arial" w:eastAsia="Times New Roman" w:hAnsi="Arial" w:cs="Arial"/>
          <w:lang w:eastAsia="de-DE"/>
        </w:rPr>
        <w:t xml:space="preserve"> structures in 3</w:t>
      </w:r>
      <w:r w:rsidR="004C55B2" w:rsidRPr="006968EF">
        <w:rPr>
          <w:rFonts w:ascii="Arial" w:eastAsia="Times New Roman" w:hAnsi="Arial" w:cs="Arial"/>
          <w:lang w:eastAsia="de-DE"/>
        </w:rPr>
        <w:t>’UTR-encoded frameshift C-termini</w:t>
      </w:r>
      <w:r w:rsidR="009A337E" w:rsidRPr="006968EF">
        <w:rPr>
          <w:rFonts w:ascii="Arial" w:eastAsia="Times New Roman" w:hAnsi="Arial" w:cs="Arial"/>
          <w:lang w:eastAsia="de-DE"/>
        </w:rPr>
        <w:t xml:space="preserve"> </w:t>
      </w:r>
      <w:r w:rsidR="004C55B2" w:rsidRPr="006968EF">
        <w:rPr>
          <w:rFonts w:ascii="Arial" w:eastAsia="Times New Roman" w:hAnsi="Arial" w:cs="Arial"/>
          <w:lang w:eastAsia="de-DE"/>
        </w:rPr>
        <w:t>(Figure 3B</w:t>
      </w:r>
      <w:r w:rsidR="00283FD9" w:rsidRPr="006968EF">
        <w:rPr>
          <w:rFonts w:ascii="Arial" w:eastAsia="Times New Roman" w:hAnsi="Arial" w:cs="Arial"/>
          <w:lang w:eastAsia="de-DE"/>
        </w:rPr>
        <w:t>, Table S3</w:t>
      </w:r>
      <w:r w:rsidR="0095642E">
        <w:rPr>
          <w:rFonts w:ascii="Arial" w:eastAsia="Times New Roman" w:hAnsi="Arial" w:cs="Arial"/>
          <w:lang w:eastAsia="de-DE"/>
        </w:rPr>
        <w:t xml:space="preserve">). As peptide sequences in a </w:t>
      </w:r>
      <w:r w:rsidR="004C55B2" w:rsidRPr="00A57BD4">
        <w:rPr>
          <w:rFonts w:ascii="Arial" w:eastAsia="Times New Roman" w:hAnsi="Arial" w:cs="Arial"/>
          <w:lang w:eastAsia="de-DE"/>
        </w:rPr>
        <w:t>random</w:t>
      </w:r>
      <w:r w:rsidR="004C55B2">
        <w:rPr>
          <w:rFonts w:ascii="Arial" w:eastAsia="Times New Roman" w:hAnsi="Arial" w:cs="Arial"/>
          <w:lang w:eastAsia="de-DE"/>
        </w:rPr>
        <w:t xml:space="preserve"> </w:t>
      </w:r>
      <w:r w:rsidR="0095642E">
        <w:rPr>
          <w:rFonts w:ascii="Arial" w:eastAsia="Times New Roman" w:hAnsi="Arial" w:cs="Arial"/>
          <w:lang w:eastAsia="de-DE"/>
        </w:rPr>
        <w:t>coil</w:t>
      </w:r>
      <w:r w:rsidR="004C55B2">
        <w:rPr>
          <w:rFonts w:ascii="Arial" w:eastAsia="Times New Roman" w:hAnsi="Arial" w:cs="Arial"/>
          <w:lang w:eastAsia="de-DE"/>
        </w:rPr>
        <w:t xml:space="preserve"> </w:t>
      </w:r>
      <w:r w:rsidR="004C55B2" w:rsidRPr="00A57BD4">
        <w:rPr>
          <w:rFonts w:ascii="Arial" w:eastAsia="Times New Roman" w:hAnsi="Arial" w:cs="Arial"/>
          <w:lang w:eastAsia="de-DE"/>
        </w:rPr>
        <w:t>state sample all possible degrees of freedom in their conformational</w:t>
      </w:r>
      <w:r w:rsidR="004C55B2">
        <w:rPr>
          <w:rFonts w:ascii="Arial" w:eastAsia="Times New Roman" w:hAnsi="Arial" w:cs="Arial"/>
          <w:lang w:eastAsia="de-DE"/>
        </w:rPr>
        <w:t xml:space="preserve"> </w:t>
      </w:r>
      <w:r w:rsidR="004C55B2" w:rsidRPr="00A57BD4">
        <w:rPr>
          <w:rFonts w:ascii="Arial" w:eastAsia="Times New Roman" w:hAnsi="Arial" w:cs="Arial"/>
          <w:lang w:eastAsia="de-DE"/>
        </w:rPr>
        <w:t>space, they are</w:t>
      </w:r>
      <w:r w:rsidR="004C55B2">
        <w:rPr>
          <w:rFonts w:ascii="Arial" w:eastAsia="Times New Roman" w:hAnsi="Arial" w:cs="Arial"/>
          <w:lang w:eastAsia="de-DE"/>
        </w:rPr>
        <w:t xml:space="preserve"> </w:t>
      </w:r>
      <w:r w:rsidR="004C55B2" w:rsidRPr="00A57BD4">
        <w:rPr>
          <w:rFonts w:ascii="Arial" w:eastAsia="Times New Roman" w:hAnsi="Arial" w:cs="Arial"/>
          <w:lang w:eastAsia="de-DE"/>
        </w:rPr>
        <w:t xml:space="preserve">thermodynamically considered to represent protein disorder </w:t>
      </w:r>
      <w:r w:rsidR="004818E4" w:rsidRPr="00D45DAE">
        <w:rPr>
          <w:rFonts w:ascii="Arial" w:eastAsia="Times New Roman"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eastAsia="Times New Roman" w:hAnsi="Arial" w:cs="Arial"/>
          <w:lang w:eastAsia="de-DE"/>
        </w:rPr>
        <w:instrText xml:space="preserve"> ADDIN EN.CITE </w:instrText>
      </w:r>
      <w:r w:rsidR="004818E4" w:rsidRPr="00D45DAE">
        <w:rPr>
          <w:rFonts w:ascii="Arial" w:eastAsia="Times New Roman"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eastAsia="Times New Roman" w:hAnsi="Arial" w:cs="Arial"/>
          <w:lang w:eastAsia="de-DE"/>
        </w:rPr>
        <w:instrText xml:space="preserve"> ADDIN EN.CITE.DATA </w:instrText>
      </w:r>
      <w:r w:rsidR="004818E4" w:rsidRPr="00D45DAE">
        <w:rPr>
          <w:rFonts w:ascii="Arial" w:eastAsia="Times New Roman" w:hAnsi="Arial" w:cs="Arial"/>
          <w:lang w:eastAsia="de-DE"/>
        </w:rPr>
      </w:r>
      <w:r w:rsidR="004818E4" w:rsidRPr="00D45DAE">
        <w:rPr>
          <w:rFonts w:ascii="Arial" w:eastAsia="Times New Roman" w:hAnsi="Arial" w:cs="Arial"/>
          <w:lang w:eastAsia="de-DE"/>
        </w:rPr>
        <w:fldChar w:fldCharType="end"/>
      </w:r>
      <w:r w:rsidR="004818E4" w:rsidRPr="00D45DAE">
        <w:rPr>
          <w:rFonts w:ascii="Arial" w:eastAsia="Times New Roman" w:hAnsi="Arial" w:cs="Arial"/>
          <w:lang w:eastAsia="de-DE"/>
        </w:rPr>
      </w:r>
      <w:r w:rsidR="004818E4" w:rsidRPr="00D45DAE">
        <w:rPr>
          <w:rFonts w:ascii="Arial" w:eastAsia="Times New Roman" w:hAnsi="Arial" w:cs="Arial"/>
          <w:lang w:eastAsia="de-DE"/>
        </w:rPr>
        <w:fldChar w:fldCharType="separate"/>
      </w:r>
      <w:r w:rsidR="004818E4" w:rsidRPr="00D45DAE">
        <w:rPr>
          <w:rFonts w:ascii="Arial" w:eastAsia="Times New Roman" w:hAnsi="Arial" w:cs="Arial"/>
          <w:noProof/>
          <w:lang w:eastAsia="de-DE"/>
        </w:rPr>
        <w:t>(Linding et al., 2003)</w:t>
      </w:r>
      <w:r w:rsidR="004818E4" w:rsidRPr="00D45DAE">
        <w:rPr>
          <w:rFonts w:ascii="Arial" w:eastAsia="Times New Roman" w:hAnsi="Arial" w:cs="Arial"/>
          <w:lang w:eastAsia="de-DE"/>
        </w:rPr>
        <w:fldChar w:fldCharType="end"/>
      </w:r>
      <w:r w:rsidR="0095642E" w:rsidRPr="004818E4">
        <w:rPr>
          <w:rFonts w:ascii="Arial" w:eastAsia="Times New Roman" w:hAnsi="Arial" w:cs="Arial"/>
          <w:lang w:eastAsia="de-DE"/>
        </w:rPr>
        <w:t>.</w:t>
      </w:r>
      <w:r w:rsidR="0095642E">
        <w:rPr>
          <w:rFonts w:ascii="Arial" w:eastAsia="Times New Roman" w:hAnsi="Arial" w:cs="Arial"/>
          <w:lang w:eastAsia="de-DE"/>
        </w:rPr>
        <w:t xml:space="preserve"> W</w:t>
      </w:r>
      <w:r w:rsidR="004C55B2" w:rsidRPr="00A57BD4">
        <w:rPr>
          <w:rFonts w:ascii="Arial" w:eastAsia="Times New Roman" w:hAnsi="Arial" w:cs="Arial"/>
          <w:lang w:eastAsia="de-DE"/>
        </w:rPr>
        <w:t xml:space="preserve">e </w:t>
      </w:r>
      <w:r w:rsidR="0095642E">
        <w:rPr>
          <w:rFonts w:ascii="Arial" w:eastAsia="Times New Roman" w:hAnsi="Arial" w:cs="Arial"/>
          <w:lang w:eastAsia="de-DE"/>
        </w:rPr>
        <w:t xml:space="preserve">thus </w:t>
      </w:r>
      <w:r w:rsidR="004C55B2" w:rsidRPr="00A57BD4">
        <w:rPr>
          <w:rFonts w:ascii="Arial" w:eastAsia="Times New Roman" w:hAnsi="Arial" w:cs="Arial"/>
          <w:lang w:eastAsia="de-DE"/>
        </w:rPr>
        <w:t>observe a dramatic</w:t>
      </w:r>
      <w:r w:rsidR="004C55B2">
        <w:rPr>
          <w:rFonts w:ascii="Arial" w:eastAsia="Times New Roman" w:hAnsi="Arial" w:cs="Arial"/>
          <w:lang w:eastAsia="de-DE"/>
        </w:rPr>
        <w:t xml:space="preserve"> </w:t>
      </w:r>
      <w:r w:rsidR="004C55B2" w:rsidRPr="00A57BD4">
        <w:rPr>
          <w:rFonts w:ascii="Arial" w:eastAsia="Times New Roman" w:hAnsi="Arial" w:cs="Arial"/>
          <w:lang w:eastAsia="de-DE"/>
        </w:rPr>
        <w:t>increase in</w:t>
      </w:r>
      <w:r w:rsidR="004C55B2">
        <w:rPr>
          <w:rFonts w:ascii="Arial" w:eastAsia="Times New Roman" w:hAnsi="Arial" w:cs="Arial"/>
          <w:lang w:eastAsia="de-DE"/>
        </w:rPr>
        <w:t xml:space="preserve"> </w:t>
      </w:r>
      <w:r w:rsidR="004C55B2" w:rsidRPr="00A57BD4">
        <w:rPr>
          <w:rFonts w:ascii="Arial" w:eastAsia="Times New Roman" w:hAnsi="Arial" w:cs="Arial"/>
          <w:lang w:eastAsia="de-DE"/>
        </w:rPr>
        <w:t>protein disorder among the frame</w:t>
      </w:r>
      <w:r w:rsidR="009A337E">
        <w:rPr>
          <w:rFonts w:ascii="Arial" w:eastAsia="Times New Roman" w:hAnsi="Arial" w:cs="Arial"/>
          <w:lang w:eastAsia="de-DE"/>
        </w:rPr>
        <w:t>shift C-termini with an</w:t>
      </w:r>
      <w:r w:rsidR="004C55B2" w:rsidRPr="00A57BD4">
        <w:rPr>
          <w:rFonts w:ascii="Arial" w:eastAsia="Times New Roman" w:hAnsi="Arial" w:cs="Arial"/>
          <w:lang w:eastAsia="de-DE"/>
        </w:rPr>
        <w:t xml:space="preserve"> increase</w:t>
      </w:r>
      <w:r w:rsidR="009A337E">
        <w:rPr>
          <w:rFonts w:ascii="Arial" w:eastAsia="Times New Roman" w:hAnsi="Arial" w:cs="Arial"/>
          <w:lang w:eastAsia="de-DE"/>
        </w:rPr>
        <w:t>d</w:t>
      </w:r>
      <w:r w:rsidR="004C55B2" w:rsidRPr="00A57BD4">
        <w:rPr>
          <w:rFonts w:ascii="Arial" w:eastAsia="Times New Roman" w:hAnsi="Arial" w:cs="Arial"/>
          <w:lang w:eastAsia="de-DE"/>
        </w:rPr>
        <w:t xml:space="preserve"> proline</w:t>
      </w:r>
      <w:r w:rsidR="004C55B2">
        <w:rPr>
          <w:rFonts w:ascii="Arial" w:eastAsia="Times New Roman" w:hAnsi="Arial" w:cs="Arial"/>
          <w:lang w:eastAsia="de-DE"/>
        </w:rPr>
        <w:t xml:space="preserve"> </w:t>
      </w:r>
      <w:r w:rsidR="004C55B2" w:rsidRPr="00A57BD4">
        <w:rPr>
          <w:rFonts w:ascii="Arial" w:eastAsia="Times New Roman" w:hAnsi="Arial" w:cs="Arial"/>
          <w:lang w:eastAsia="de-DE"/>
        </w:rPr>
        <w:t>content.</w:t>
      </w:r>
      <w:r w:rsidR="00F03766">
        <w:rPr>
          <w:rFonts w:ascii="Arial" w:eastAsia="Times New Roman" w:hAnsi="Arial" w:cs="Arial"/>
          <w:lang w:eastAsia="de-DE"/>
        </w:rPr>
        <w:t xml:space="preserve"> When comparing all </w:t>
      </w:r>
      <w:proofErr w:type="spellStart"/>
      <w:r w:rsidR="00F03766">
        <w:rPr>
          <w:rFonts w:ascii="Arial" w:eastAsia="Times New Roman" w:hAnsi="Arial" w:cs="Arial"/>
          <w:lang w:eastAsia="de-DE"/>
        </w:rPr>
        <w:t>fl</w:t>
      </w:r>
      <w:proofErr w:type="spellEnd"/>
      <w:r w:rsidR="00F03766">
        <w:rPr>
          <w:rFonts w:ascii="Arial" w:eastAsia="Times New Roman" w:hAnsi="Arial" w:cs="Arial"/>
          <w:lang w:eastAsia="de-DE"/>
        </w:rPr>
        <w:t xml:space="preserve"> and fs sequences we still observe a significantly increased disorder in fs C-termini, but the difference was smaller than for the frameshift proteins with high proline content </w:t>
      </w:r>
      <w:r w:rsidR="00F17D62">
        <w:rPr>
          <w:rFonts w:ascii="Arial" w:eastAsia="Times New Roman" w:hAnsi="Arial" w:cs="Arial"/>
          <w:highlight w:val="yellow"/>
          <w:lang w:eastAsia="de-DE"/>
        </w:rPr>
        <w:t>(Fig. 3</w:t>
      </w:r>
      <w:r w:rsidR="00F17D62">
        <w:rPr>
          <w:rFonts w:ascii="Arial" w:eastAsia="Times New Roman" w:hAnsi="Arial" w:cs="Arial"/>
          <w:lang w:eastAsia="de-DE"/>
        </w:rPr>
        <w:t>B</w:t>
      </w:r>
      <w:r w:rsidR="00F03766">
        <w:rPr>
          <w:rFonts w:ascii="Arial" w:eastAsia="Times New Roman" w:hAnsi="Arial" w:cs="Arial"/>
          <w:lang w:eastAsia="de-DE"/>
        </w:rPr>
        <w:t>).</w:t>
      </w:r>
      <w:r w:rsidR="0095642E">
        <w:rPr>
          <w:rFonts w:ascii="Arial" w:hAnsi="Arial" w:cs="Arial"/>
        </w:rPr>
        <w:t xml:space="preserve"> </w:t>
      </w:r>
      <w:r w:rsidR="00D97151" w:rsidRPr="00D97151">
        <w:rPr>
          <w:rFonts w:ascii="Arial" w:hAnsi="Arial" w:cs="Arial"/>
        </w:rPr>
        <w:t>S</w:t>
      </w:r>
      <w:r w:rsidR="009254F3" w:rsidRPr="00D97151">
        <w:rPr>
          <w:rFonts w:ascii="Arial" w:hAnsi="Arial" w:cs="Arial"/>
        </w:rPr>
        <w:t xml:space="preserve">ince proteins with intrinsically disordered regions have been suggested to possess shorter half-lives, likely due to rapid proteasomal degradation </w: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(van der Lee et al., 2014)</w:t>
      </w:r>
      <w:r w:rsidR="00C4231D" w:rsidRPr="00D97151">
        <w:rPr>
          <w:rFonts w:ascii="Arial" w:hAnsi="Arial" w:cs="Arial"/>
        </w:rPr>
        <w:fldChar w:fldCharType="end"/>
      </w:r>
      <w:r w:rsidR="00743627" w:rsidRPr="00D97151">
        <w:rPr>
          <w:rFonts w:ascii="Arial" w:hAnsi="Arial" w:cs="Arial"/>
        </w:rPr>
        <w:t>,</w:t>
      </w:r>
      <w:r w:rsidR="00134D6D" w:rsidRPr="00D97151">
        <w:rPr>
          <w:rFonts w:ascii="Arial" w:hAnsi="Arial" w:cs="Arial"/>
        </w:rPr>
        <w:t xml:space="preserve"> we hypothesized that</w:t>
      </w:r>
      <w:r w:rsidR="007376A1" w:rsidRPr="00D97151">
        <w:rPr>
          <w:rFonts w:ascii="Arial" w:hAnsi="Arial" w:cs="Arial"/>
        </w:rPr>
        <w:t xml:space="preserve"> </w:t>
      </w:r>
      <w:r w:rsidR="00743627" w:rsidRPr="00D97151">
        <w:rPr>
          <w:rFonts w:ascii="Arial" w:hAnsi="Arial" w:cs="Arial"/>
        </w:rPr>
        <w:t xml:space="preserve">an </w:t>
      </w:r>
      <w:r w:rsidR="0062297F">
        <w:rPr>
          <w:rFonts w:ascii="Arial" w:hAnsi="Arial" w:cs="Arial"/>
        </w:rPr>
        <w:t>increase</w:t>
      </w:r>
      <w:r w:rsidR="0062297F" w:rsidRPr="00D97151">
        <w:rPr>
          <w:rFonts w:ascii="Arial" w:hAnsi="Arial" w:cs="Arial"/>
        </w:rPr>
        <w:t xml:space="preserve"> </w:t>
      </w:r>
      <w:r w:rsidR="009254F3" w:rsidRPr="00D97151">
        <w:rPr>
          <w:rFonts w:ascii="Arial" w:hAnsi="Arial" w:cs="Arial"/>
        </w:rPr>
        <w:t>of</w:t>
      </w:r>
      <w:r w:rsidR="0062297F">
        <w:rPr>
          <w:rFonts w:ascii="Arial" w:hAnsi="Arial" w:cs="Arial"/>
        </w:rPr>
        <w:t xml:space="preserve"> the degree of</w:t>
      </w:r>
      <w:r w:rsidR="009254F3" w:rsidRPr="00D97151">
        <w:rPr>
          <w:rFonts w:ascii="Arial" w:hAnsi="Arial" w:cs="Arial"/>
        </w:rPr>
        <w:t xml:space="preserve"> </w:t>
      </w:r>
      <w:r w:rsidR="00D97151" w:rsidRPr="00D97151">
        <w:rPr>
          <w:rFonts w:ascii="Arial" w:hAnsi="Arial" w:cs="Arial"/>
        </w:rPr>
        <w:t>disorder</w:t>
      </w:r>
      <w:r w:rsidR="00F03766">
        <w:rPr>
          <w:rFonts w:ascii="Arial" w:hAnsi="Arial" w:cs="Arial"/>
        </w:rPr>
        <w:t xml:space="preserve"> </w:t>
      </w:r>
      <w:r w:rsidR="009254F3" w:rsidRPr="00D97151">
        <w:rPr>
          <w:rFonts w:ascii="Arial" w:hAnsi="Arial" w:cs="Arial"/>
        </w:rPr>
        <w:t>in the 3’UTR-</w:t>
      </w:r>
      <w:r w:rsidR="00743627" w:rsidRPr="00D97151">
        <w:rPr>
          <w:rFonts w:ascii="Arial" w:hAnsi="Arial" w:cs="Arial"/>
        </w:rPr>
        <w:t>encoded C-termini</w:t>
      </w:r>
      <w:r w:rsidR="00F03766">
        <w:rPr>
          <w:rFonts w:ascii="Arial" w:hAnsi="Arial" w:cs="Arial"/>
        </w:rPr>
        <w:t xml:space="preserve">, possibly through increased proline </w:t>
      </w:r>
      <w:r w:rsidR="00F03766">
        <w:rPr>
          <w:rFonts w:ascii="Arial" w:hAnsi="Arial" w:cs="Arial"/>
        </w:rPr>
        <w:lastRenderedPageBreak/>
        <w:t>content,</w:t>
      </w:r>
      <w:r w:rsidR="00743627" w:rsidRPr="00D97151">
        <w:rPr>
          <w:rFonts w:ascii="Arial" w:hAnsi="Arial" w:cs="Arial"/>
        </w:rPr>
        <w:t xml:space="preserve"> </w:t>
      </w:r>
      <w:r w:rsidR="00134D6D" w:rsidRPr="00D97151">
        <w:rPr>
          <w:rFonts w:ascii="Arial" w:hAnsi="Arial" w:cs="Arial"/>
        </w:rPr>
        <w:t>could</w:t>
      </w:r>
      <w:r w:rsidR="00743627" w:rsidRPr="00D97151">
        <w:rPr>
          <w:rFonts w:ascii="Arial" w:hAnsi="Arial" w:cs="Arial"/>
        </w:rPr>
        <w:t xml:space="preserve"> </w:t>
      </w:r>
      <w:r w:rsidR="00134D6D" w:rsidRPr="00D97151">
        <w:rPr>
          <w:rFonts w:ascii="Arial" w:hAnsi="Arial" w:cs="Arial"/>
        </w:rPr>
        <w:t xml:space="preserve">lead to </w:t>
      </w:r>
      <w:r w:rsidR="00743627" w:rsidRPr="00D97151">
        <w:rPr>
          <w:rFonts w:ascii="Arial" w:hAnsi="Arial" w:cs="Arial"/>
        </w:rPr>
        <w:t>reduce</w:t>
      </w:r>
      <w:r w:rsidR="00C94C6C" w:rsidRPr="00D97151">
        <w:rPr>
          <w:rFonts w:ascii="Arial" w:hAnsi="Arial" w:cs="Arial"/>
        </w:rPr>
        <w:t>d</w:t>
      </w:r>
      <w:r w:rsidR="00743627" w:rsidRPr="00D97151">
        <w:rPr>
          <w:rFonts w:ascii="Arial" w:hAnsi="Arial" w:cs="Arial"/>
        </w:rPr>
        <w:t xml:space="preserve"> protein half-life</w:t>
      </w:r>
      <w:r w:rsidR="00134D6D" w:rsidRPr="00D97151">
        <w:rPr>
          <w:rFonts w:ascii="Arial" w:hAnsi="Arial" w:cs="Arial"/>
        </w:rPr>
        <w:t xml:space="preserve"> as a general feature of frameshift</w:t>
      </w:r>
      <w:r w:rsidR="00BB1632">
        <w:rPr>
          <w:rFonts w:ascii="Arial" w:hAnsi="Arial" w:cs="Arial"/>
        </w:rPr>
        <w:t>-</w:t>
      </w:r>
      <w:r w:rsidR="00134D6D" w:rsidRPr="00D97151">
        <w:rPr>
          <w:rFonts w:ascii="Arial" w:hAnsi="Arial" w:cs="Arial"/>
        </w:rPr>
        <w:t>isoforms</w:t>
      </w:r>
      <w:r w:rsidR="00743627" w:rsidRPr="00D97151">
        <w:rPr>
          <w:rFonts w:ascii="Arial" w:hAnsi="Arial" w:cs="Arial"/>
        </w:rPr>
        <w:t>.</w:t>
      </w:r>
    </w:p>
    <w:p w14:paraId="19FE5682" w14:textId="77777777" w:rsidR="00504418" w:rsidRDefault="00504418" w:rsidP="006D622F">
      <w:pPr>
        <w:adjustRightInd w:val="0"/>
        <w:snapToGrid w:val="0"/>
        <w:spacing w:after="120" w:line="360" w:lineRule="auto"/>
        <w:jc w:val="both"/>
        <w:rPr>
          <w:rFonts w:ascii="Arial" w:hAnsi="Arial" w:cs="Arial"/>
          <w:b/>
          <w:bCs/>
        </w:rPr>
      </w:pPr>
    </w:p>
    <w:p w14:paraId="21DDA7CE" w14:textId="75C3BF39" w:rsidR="006D622F" w:rsidRPr="006D622F" w:rsidRDefault="006D622F" w:rsidP="006D622F">
      <w:pPr>
        <w:adjustRightInd w:val="0"/>
        <w:snapToGrid w:val="0"/>
        <w:spacing w:after="120" w:line="360" w:lineRule="auto"/>
        <w:jc w:val="both"/>
        <w:rPr>
          <w:rFonts w:ascii="Arial" w:hAnsi="Arial" w:cs="Arial"/>
          <w:b/>
        </w:rPr>
      </w:pPr>
      <w:r w:rsidRPr="006D622F">
        <w:rPr>
          <w:rFonts w:ascii="Arial" w:hAnsi="Arial" w:cs="Arial"/>
          <w:b/>
          <w:bCs/>
        </w:rPr>
        <w:t xml:space="preserve">3’UTR-encoded </w:t>
      </w:r>
      <w:r w:rsidRPr="006D622F">
        <w:rPr>
          <w:rFonts w:ascii="Arial" w:hAnsi="Arial" w:cs="Arial"/>
          <w:b/>
        </w:rPr>
        <w:t xml:space="preserve">C-terminal extensions </w:t>
      </w:r>
      <w:r w:rsidR="00C94C6C">
        <w:rPr>
          <w:rFonts w:ascii="Arial" w:hAnsi="Arial" w:cs="Arial"/>
          <w:b/>
        </w:rPr>
        <w:t>reduce</w:t>
      </w:r>
      <w:r w:rsidRPr="006D622F">
        <w:rPr>
          <w:rFonts w:ascii="Arial" w:hAnsi="Arial" w:cs="Arial"/>
          <w:b/>
        </w:rPr>
        <w:t xml:space="preserve"> protein stability and abundance</w:t>
      </w:r>
    </w:p>
    <w:p w14:paraId="4F7B6014" w14:textId="78F8EB4F" w:rsidR="00BC78E8" w:rsidRDefault="00BC78E8" w:rsidP="00BC78E8">
      <w:pPr>
        <w:adjustRightInd w:val="0"/>
        <w:snapToGrid w:val="0"/>
        <w:spacing w:after="120" w:line="360" w:lineRule="auto"/>
        <w:jc w:val="both"/>
        <w:rPr>
          <w:rFonts w:ascii="Arial" w:hAnsi="Arial" w:cs="Arial"/>
        </w:rPr>
      </w:pPr>
      <w:r w:rsidRPr="00ED27FA">
        <w:rPr>
          <w:rFonts w:ascii="Arial" w:hAnsi="Arial" w:cs="Arial"/>
        </w:rPr>
        <w:t>To investigate a potential shared functionality conferred by the increase</w:t>
      </w:r>
      <w:r w:rsidR="00C24029">
        <w:rPr>
          <w:rFonts w:ascii="Arial" w:hAnsi="Arial" w:cs="Arial"/>
        </w:rPr>
        <w:t xml:space="preserve"> in proline residues in the </w:t>
      </w:r>
      <w:r w:rsidR="00C94C6C">
        <w:rPr>
          <w:rFonts w:ascii="Arial" w:hAnsi="Arial" w:cs="Arial"/>
        </w:rPr>
        <w:t>frameshift isoforms</w:t>
      </w:r>
      <w:r w:rsidRPr="00ED27FA">
        <w:rPr>
          <w:rFonts w:ascii="Arial" w:hAnsi="Arial" w:cs="Arial"/>
        </w:rPr>
        <w:t xml:space="preserve">, we compared the expression of several frameshift C-termini to the respective canonical proteins. In </w:t>
      </w:r>
      <w:r w:rsidRPr="00ED27FA">
        <w:rPr>
          <w:rFonts w:ascii="Arial" w:hAnsi="Arial" w:cs="Arial"/>
          <w:bCs/>
        </w:rPr>
        <w:t xml:space="preserve">all cases tested, the 3’UTR-encoded </w:t>
      </w:r>
      <w:r w:rsidRPr="00ED27FA">
        <w:rPr>
          <w:rFonts w:ascii="Arial" w:hAnsi="Arial" w:cs="Arial"/>
        </w:rPr>
        <w:t>C-terminal extensions resulted</w:t>
      </w:r>
      <w:r w:rsidR="00CB7563">
        <w:rPr>
          <w:rFonts w:ascii="Arial" w:hAnsi="Arial" w:cs="Arial"/>
        </w:rPr>
        <w:t xml:space="preserve"> </w:t>
      </w:r>
      <w:r w:rsidRPr="00ED27FA">
        <w:rPr>
          <w:rFonts w:ascii="Arial" w:hAnsi="Arial" w:cs="Arial"/>
        </w:rPr>
        <w:t xml:space="preserve">in proteasome-dependent destabilization and </w:t>
      </w:r>
      <w:r w:rsidR="0021750F">
        <w:rPr>
          <w:rFonts w:ascii="Arial" w:hAnsi="Arial" w:cs="Arial"/>
        </w:rPr>
        <w:t>strongly</w:t>
      </w:r>
      <w:r w:rsidR="00DD66C5">
        <w:rPr>
          <w:rFonts w:ascii="Arial" w:hAnsi="Arial" w:cs="Arial"/>
        </w:rPr>
        <w:t xml:space="preserve"> </w:t>
      </w:r>
      <w:r w:rsidRPr="00ED27FA">
        <w:rPr>
          <w:rFonts w:ascii="Arial" w:hAnsi="Arial" w:cs="Arial"/>
        </w:rPr>
        <w:t>reduced basal expression of the protein (</w:t>
      </w:r>
      <w:r w:rsidR="00925094">
        <w:rPr>
          <w:rFonts w:ascii="Arial" w:hAnsi="Arial" w:cs="Arial"/>
        </w:rPr>
        <w:t>Figure</w:t>
      </w:r>
      <w:r w:rsidR="00AC4CDA">
        <w:rPr>
          <w:rFonts w:ascii="Arial" w:hAnsi="Arial" w:cs="Arial"/>
        </w:rPr>
        <w:t xml:space="preserve"> </w:t>
      </w:r>
      <w:r w:rsidR="00F17D62" w:rsidRPr="00F17D62">
        <w:rPr>
          <w:rFonts w:ascii="Arial" w:hAnsi="Arial" w:cs="Arial"/>
          <w:highlight w:val="yellow"/>
        </w:rPr>
        <w:t>move to supp</w:t>
      </w:r>
      <w:r w:rsidR="00AC4CDA" w:rsidRPr="00F17D62">
        <w:rPr>
          <w:rFonts w:ascii="Arial" w:hAnsi="Arial" w:cs="Arial"/>
          <w:highlight w:val="yellow"/>
        </w:rPr>
        <w:t>3C</w:t>
      </w:r>
      <w:r w:rsidR="001B598D" w:rsidRPr="00520860">
        <w:rPr>
          <w:rFonts w:ascii="Arial" w:hAnsi="Arial" w:cs="Arial"/>
          <w:highlight w:val="yellow"/>
        </w:rPr>
        <w:t>, D</w:t>
      </w:r>
      <w:r w:rsidRPr="00520860">
        <w:rPr>
          <w:rFonts w:ascii="Arial" w:hAnsi="Arial" w:cs="Arial"/>
          <w:highlight w:val="yellow"/>
        </w:rPr>
        <w:t>,</w:t>
      </w:r>
      <w:r w:rsidRPr="00ED27FA">
        <w:rPr>
          <w:rFonts w:ascii="Arial" w:hAnsi="Arial" w:cs="Arial"/>
        </w:rPr>
        <w:t xml:space="preserve"> </w:t>
      </w:r>
      <w:r w:rsidR="00925094">
        <w:rPr>
          <w:rFonts w:ascii="Arial" w:hAnsi="Arial" w:cs="Arial"/>
        </w:rPr>
        <w:t>Figure</w:t>
      </w:r>
      <w:r>
        <w:rPr>
          <w:rFonts w:ascii="Arial" w:hAnsi="Arial" w:cs="Arial"/>
        </w:rPr>
        <w:t xml:space="preserve"> S</w:t>
      </w:r>
      <w:r w:rsidRPr="00ED27FA">
        <w:rPr>
          <w:rFonts w:ascii="Arial" w:hAnsi="Arial" w:cs="Arial"/>
        </w:rPr>
        <w:t>2</w:t>
      </w:r>
      <w:r w:rsidR="00625BF6">
        <w:rPr>
          <w:rFonts w:ascii="Arial" w:hAnsi="Arial" w:cs="Arial"/>
        </w:rPr>
        <w:t>B-D</w:t>
      </w:r>
      <w:r w:rsidR="003842A5">
        <w:rPr>
          <w:rFonts w:ascii="Arial" w:hAnsi="Arial" w:cs="Arial"/>
        </w:rPr>
        <w:t>, see below for further examples</w:t>
      </w:r>
      <w:r w:rsidRPr="00ED27FA">
        <w:rPr>
          <w:rFonts w:ascii="Arial" w:hAnsi="Arial" w:cs="Arial"/>
        </w:rPr>
        <w:t>)</w:t>
      </w:r>
      <w:r w:rsidR="00520860">
        <w:rPr>
          <w:rFonts w:ascii="Arial" w:hAnsi="Arial" w:cs="Arial"/>
        </w:rPr>
        <w:t>, whereas</w:t>
      </w:r>
      <w:r w:rsidRPr="00ED27FA">
        <w:rPr>
          <w:rFonts w:ascii="Arial" w:hAnsi="Arial" w:cs="Arial"/>
        </w:rPr>
        <w:t xml:space="preserve"> </w:t>
      </w:r>
      <w:r w:rsidR="00520860">
        <w:rPr>
          <w:rFonts w:ascii="Arial" w:hAnsi="Arial" w:cs="Arial"/>
        </w:rPr>
        <w:t>t</w:t>
      </w:r>
      <w:r w:rsidR="00CB7563">
        <w:rPr>
          <w:rFonts w:ascii="Arial" w:hAnsi="Arial" w:cs="Arial"/>
        </w:rPr>
        <w:t xml:space="preserve">he </w:t>
      </w:r>
      <w:r w:rsidRPr="00ED27FA">
        <w:rPr>
          <w:rFonts w:ascii="Arial" w:hAnsi="Arial" w:cs="Arial"/>
        </w:rPr>
        <w:t>mRNA expression</w:t>
      </w:r>
      <w:r w:rsidR="00E468E9">
        <w:rPr>
          <w:rFonts w:ascii="Arial" w:hAnsi="Arial" w:cs="Arial"/>
        </w:rPr>
        <w:t xml:space="preserve"> was</w:t>
      </w:r>
      <w:r w:rsidR="00CB7563">
        <w:rPr>
          <w:rFonts w:ascii="Arial" w:hAnsi="Arial" w:cs="Arial"/>
        </w:rPr>
        <w:t xml:space="preserve"> not decreased</w:t>
      </w:r>
      <w:r w:rsidRPr="00ED27FA">
        <w:rPr>
          <w:rFonts w:ascii="Arial" w:hAnsi="Arial" w:cs="Arial"/>
        </w:rPr>
        <w:t xml:space="preserve"> (</w:t>
      </w:r>
      <w:r w:rsidR="00925094">
        <w:rPr>
          <w:rFonts w:ascii="Arial" w:hAnsi="Arial" w:cs="Arial"/>
        </w:rPr>
        <w:t>Figure</w:t>
      </w:r>
      <w:r w:rsidR="00625BF6">
        <w:rPr>
          <w:rFonts w:ascii="Arial" w:hAnsi="Arial" w:cs="Arial"/>
        </w:rPr>
        <w:t xml:space="preserve"> S2E</w:t>
      </w:r>
      <w:r w:rsidRPr="00ED27FA">
        <w:rPr>
          <w:rFonts w:ascii="Arial" w:hAnsi="Arial" w:cs="Arial"/>
        </w:rPr>
        <w:t>). This finding is in line with recent data showing that 3</w:t>
      </w:r>
      <w:r w:rsidRPr="00ED27FA">
        <w:rPr>
          <w:rFonts w:ascii="Arial" w:eastAsia="Times New Roman" w:hAnsi="Arial" w:cs="Arial"/>
          <w:color w:val="000000"/>
          <w:lang w:eastAsia="de-DE"/>
        </w:rPr>
        <w:t>’</w:t>
      </w:r>
      <w:r w:rsidR="00DD0B73">
        <w:rPr>
          <w:rFonts w:ascii="Arial" w:hAnsi="Arial" w:cs="Arial"/>
        </w:rPr>
        <w:t>UTR-</w:t>
      </w:r>
      <w:r w:rsidRPr="00ED27FA">
        <w:rPr>
          <w:rFonts w:ascii="Arial" w:hAnsi="Arial" w:cs="Arial"/>
        </w:rPr>
        <w:t>encode</w:t>
      </w:r>
      <w:r w:rsidR="00DD0B73">
        <w:rPr>
          <w:rFonts w:ascii="Arial" w:hAnsi="Arial" w:cs="Arial"/>
        </w:rPr>
        <w:t>d</w:t>
      </w:r>
      <w:r w:rsidRPr="00ED27FA">
        <w:rPr>
          <w:rFonts w:ascii="Arial" w:hAnsi="Arial" w:cs="Arial"/>
        </w:rPr>
        <w:t xml:space="preserve"> sequences, generated due to translational readthrough, destabilize the resulting proteins</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Pr="00ED27FA">
        <w:rPr>
          <w:rFonts w:ascii="Arial" w:hAnsi="Arial" w:cs="Arial"/>
        </w:rPr>
        <w:t xml:space="preserve">. </w:t>
      </w:r>
      <w:r w:rsidR="00520860" w:rsidRPr="00ED27FA">
        <w:rPr>
          <w:rFonts w:ascii="Arial" w:hAnsi="Arial" w:cs="Arial"/>
        </w:rPr>
        <w:t>Consistent with a key role of the high proline content in destabilization, a proline-free variant of the alternative U2af26 C-terminus is s</w:t>
      </w:r>
      <w:r w:rsidR="00520860">
        <w:rPr>
          <w:rFonts w:ascii="Arial" w:hAnsi="Arial" w:cs="Arial"/>
        </w:rPr>
        <w:t>ignificantly</w:t>
      </w:r>
      <w:r w:rsidR="00520860" w:rsidRPr="00ED27FA">
        <w:rPr>
          <w:rFonts w:ascii="Arial" w:hAnsi="Arial" w:cs="Arial"/>
        </w:rPr>
        <w:t xml:space="preserve"> stabilized (</w:t>
      </w:r>
      <w:r w:rsidR="00520860">
        <w:rPr>
          <w:rFonts w:ascii="Arial" w:hAnsi="Arial" w:cs="Arial"/>
        </w:rPr>
        <w:t>Figure</w:t>
      </w:r>
      <w:r w:rsidR="00F17D62">
        <w:rPr>
          <w:rFonts w:ascii="Arial" w:hAnsi="Arial" w:cs="Arial"/>
        </w:rPr>
        <w:t xml:space="preserve"> 3C</w:t>
      </w:r>
      <w:r w:rsidR="00DF62DC">
        <w:rPr>
          <w:rFonts w:ascii="Arial" w:hAnsi="Arial" w:cs="Arial"/>
        </w:rPr>
        <w:t>)</w:t>
      </w:r>
      <w:r w:rsidR="00520860" w:rsidRPr="00ED27FA">
        <w:rPr>
          <w:rFonts w:ascii="Arial" w:hAnsi="Arial" w:cs="Arial"/>
        </w:rPr>
        <w:t>. The reduced basal expression of the alternative C-termini may additionally be affected by the use of suboptimal codons</w:t>
      </w:r>
      <w:r w:rsidR="00520860">
        <w:rPr>
          <w:rFonts w:ascii="Arial" w:hAnsi="Arial" w:cs="Arial"/>
        </w:rPr>
        <w:t xml:space="preserve"> </w:t>
      </w:r>
      <w:r w:rsid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 </w:instrText>
      </w:r>
      <w:r w:rsidR="00520860" w:rsidRP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EN.CITE.DATA </w:instrText>
      </w:r>
      <w:r w:rsidR="00520860" w:rsidRPr="00520860">
        <w:rPr>
          <w:rFonts w:ascii="Arial" w:hAnsi="Arial" w:cs="Arial"/>
        </w:rPr>
      </w:r>
      <w:r w:rsidR="00520860" w:rsidRPr="00520860">
        <w:rPr>
          <w:rFonts w:ascii="Arial" w:hAnsi="Arial" w:cs="Arial"/>
        </w:rPr>
        <w:fldChar w:fldCharType="end"/>
      </w:r>
      <w:r w:rsidR="00520860">
        <w:rPr>
          <w:rFonts w:ascii="Arial" w:hAnsi="Arial" w:cs="Arial"/>
        </w:rPr>
      </w:r>
      <w:r w:rsidR="00520860">
        <w:rPr>
          <w:rFonts w:ascii="Arial" w:hAnsi="Arial" w:cs="Arial"/>
        </w:rPr>
        <w:fldChar w:fldCharType="separate"/>
      </w:r>
      <w:r w:rsidR="00520860">
        <w:rPr>
          <w:rFonts w:ascii="Arial" w:hAnsi="Arial" w:cs="Arial"/>
          <w:noProof/>
        </w:rPr>
        <w:t>(Presnyak et al., 2015)</w:t>
      </w:r>
      <w:r w:rsidR="00520860">
        <w:rPr>
          <w:rFonts w:ascii="Arial" w:hAnsi="Arial" w:cs="Arial"/>
        </w:rPr>
        <w:fldChar w:fldCharType="end"/>
      </w:r>
      <w:r w:rsidR="00520860" w:rsidRPr="00ED27FA">
        <w:rPr>
          <w:rFonts w:ascii="Arial" w:hAnsi="Arial" w:cs="Arial"/>
        </w:rPr>
        <w:t>, as codon optimization increased the expression level</w:t>
      </w:r>
      <w:r w:rsidR="00520860">
        <w:rPr>
          <w:rFonts w:ascii="Arial" w:hAnsi="Arial" w:cs="Arial"/>
        </w:rPr>
        <w:t xml:space="preserve"> without altering protein stability</w:t>
      </w:r>
      <w:r w:rsidR="00520860" w:rsidRPr="00ED27FA">
        <w:rPr>
          <w:rFonts w:ascii="Arial" w:hAnsi="Arial" w:cs="Arial"/>
        </w:rPr>
        <w:t xml:space="preserve"> (</w:t>
      </w:r>
      <w:r w:rsidR="00520860">
        <w:rPr>
          <w:rFonts w:ascii="Arial" w:hAnsi="Arial" w:cs="Arial"/>
        </w:rPr>
        <w:t>Figure S</w:t>
      </w:r>
      <w:r w:rsidR="00520860" w:rsidRPr="00ED27FA">
        <w:rPr>
          <w:rFonts w:ascii="Arial" w:hAnsi="Arial" w:cs="Arial"/>
        </w:rPr>
        <w:t>3</w:t>
      </w:r>
      <w:r w:rsidR="00520860">
        <w:rPr>
          <w:rFonts w:ascii="Arial" w:hAnsi="Arial" w:cs="Arial"/>
        </w:rPr>
        <w:t>A</w:t>
      </w:r>
      <w:r w:rsidR="00520860" w:rsidRPr="00ED27FA">
        <w:rPr>
          <w:rFonts w:ascii="Arial" w:hAnsi="Arial" w:cs="Arial"/>
        </w:rPr>
        <w:t xml:space="preserve">, </w:t>
      </w:r>
      <w:r w:rsidR="00520860">
        <w:rPr>
          <w:rFonts w:ascii="Arial" w:hAnsi="Arial" w:cs="Arial"/>
        </w:rPr>
        <w:t>B</w:t>
      </w:r>
      <w:r w:rsidR="00520860" w:rsidRPr="00ED27FA">
        <w:rPr>
          <w:rFonts w:ascii="Arial" w:hAnsi="Arial" w:cs="Arial"/>
        </w:rPr>
        <w:t>).</w:t>
      </w:r>
      <w:r w:rsidR="00520860">
        <w:rPr>
          <w:rFonts w:ascii="Arial" w:hAnsi="Arial" w:cs="Arial"/>
        </w:rPr>
        <w:t xml:space="preserve"> </w:t>
      </w:r>
      <w:r w:rsidRPr="00ED27FA">
        <w:rPr>
          <w:rFonts w:ascii="Arial" w:hAnsi="Arial" w:cs="Arial"/>
        </w:rPr>
        <w:t xml:space="preserve">To provide </w:t>
      </w:r>
      <w:r>
        <w:rPr>
          <w:rFonts w:ascii="Arial" w:hAnsi="Arial" w:cs="Arial"/>
        </w:rPr>
        <w:t xml:space="preserve">further </w:t>
      </w:r>
      <w:r w:rsidRPr="00ED27FA">
        <w:rPr>
          <w:rFonts w:ascii="Arial" w:hAnsi="Arial" w:cs="Arial"/>
        </w:rPr>
        <w:t xml:space="preserve">evidence for a </w:t>
      </w:r>
      <w:r w:rsidR="00520860">
        <w:rPr>
          <w:rFonts w:ascii="Arial" w:hAnsi="Arial" w:cs="Arial"/>
        </w:rPr>
        <w:t xml:space="preserve">global </w:t>
      </w:r>
      <w:r w:rsidRPr="00ED27FA">
        <w:rPr>
          <w:rFonts w:ascii="Arial" w:hAnsi="Arial" w:cs="Arial"/>
        </w:rPr>
        <w:t xml:space="preserve">correlation of higher proline content and reduced protein stability, we performed a system-wide analysis in mouse 3T3 cells. Using </w:t>
      </w:r>
      <w:proofErr w:type="spellStart"/>
      <w:r w:rsidRPr="00ED27FA">
        <w:rPr>
          <w:rFonts w:ascii="Arial" w:hAnsi="Arial" w:cs="Arial"/>
        </w:rPr>
        <w:t>publically</w:t>
      </w:r>
      <w:proofErr w:type="spellEnd"/>
      <w:r w:rsidRPr="00ED27FA">
        <w:rPr>
          <w:rFonts w:ascii="Arial" w:hAnsi="Arial" w:cs="Arial"/>
        </w:rPr>
        <w:t xml:space="preserve"> available RNA-seq data</w:t>
      </w:r>
      <w:r>
        <w:rPr>
          <w:rFonts w:ascii="Arial" w:hAnsi="Arial" w:cs="Arial"/>
        </w:rPr>
        <w:t xml:space="preserve"> </w: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(Gubelmann et al., 2014)</w:t>
      </w:r>
      <w:r w:rsidR="00C4231D">
        <w:rPr>
          <w:rFonts w:ascii="Arial" w:hAnsi="Arial" w:cs="Arial"/>
        </w:rPr>
        <w:fldChar w:fldCharType="end"/>
      </w:r>
      <w:r w:rsidRPr="00ED27FA">
        <w:rPr>
          <w:rFonts w:ascii="Arial" w:hAnsi="Arial" w:cs="Arial"/>
        </w:rPr>
        <w:t>, we identified 603</w:t>
      </w:r>
      <w:r w:rsidRPr="00ED27FA">
        <w:rPr>
          <w:rFonts w:ascii="Arial" w:hAnsi="Arial" w:cs="Arial"/>
          <w:lang w:eastAsia="zh-CN"/>
        </w:rPr>
        <w:t xml:space="preserve"> </w:t>
      </w:r>
      <w:r w:rsidRPr="00ED27FA">
        <w:rPr>
          <w:rFonts w:ascii="Arial" w:hAnsi="Arial" w:cs="Arial"/>
        </w:rPr>
        <w:t>penultimate exons in 564</w:t>
      </w:r>
      <w:r w:rsidRPr="00ED27FA">
        <w:rPr>
          <w:rFonts w:ascii="Arial" w:hAnsi="Arial" w:cs="Arial"/>
          <w:lang w:eastAsia="zh-CN"/>
        </w:rPr>
        <w:t xml:space="preserve"> </w:t>
      </w:r>
      <w:r w:rsidRPr="00ED27FA">
        <w:rPr>
          <w:rFonts w:ascii="Arial" w:hAnsi="Arial" w:cs="Arial"/>
        </w:rPr>
        <w:t>gene loci from our list</w:t>
      </w:r>
      <w:r w:rsidR="004D07E2">
        <w:rPr>
          <w:rFonts w:ascii="Arial" w:hAnsi="Arial" w:cs="Arial"/>
        </w:rPr>
        <w:t xml:space="preserve"> of frameshift-inducing splicing events (Table S1)</w:t>
      </w:r>
      <w:r w:rsidRPr="00ED27FA">
        <w:rPr>
          <w:rFonts w:ascii="Arial" w:hAnsi="Arial" w:cs="Arial"/>
        </w:rPr>
        <w:t xml:space="preserve"> that showed a PSI value of &lt; 90%. We then analy</w:t>
      </w:r>
      <w:r>
        <w:rPr>
          <w:rFonts w:ascii="Arial" w:hAnsi="Arial" w:cs="Arial"/>
        </w:rPr>
        <w:t>z</w:t>
      </w:r>
      <w:r w:rsidRPr="00ED27FA">
        <w:rPr>
          <w:rFonts w:ascii="Arial" w:hAnsi="Arial" w:cs="Arial"/>
        </w:rPr>
        <w:t>ed the stability of the corresponding proteins based on previously published protein half-life</w:t>
      </w:r>
      <w:r w:rsidR="00DD0B73">
        <w:rPr>
          <w:rFonts w:ascii="Arial" w:hAnsi="Arial" w:cs="Arial"/>
        </w:rPr>
        <w:t xml:space="preserve"> data</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00CA25CF">
        <w:rPr>
          <w:rFonts w:ascii="Arial" w:hAnsi="Arial" w:cs="Arial"/>
        </w:rPr>
        <w:t>.</w:t>
      </w:r>
      <w:r w:rsidRPr="00ED27FA">
        <w:rPr>
          <w:rFonts w:ascii="Arial" w:hAnsi="Arial" w:cs="Arial"/>
        </w:rPr>
        <w:t xml:space="preserve"> </w:t>
      </w:r>
      <w:r w:rsidR="00CA25CF">
        <w:rPr>
          <w:rFonts w:ascii="Arial" w:hAnsi="Arial" w:cs="Arial"/>
        </w:rPr>
        <w:t>O</w:t>
      </w:r>
      <w:r w:rsidRPr="00ED27FA">
        <w:rPr>
          <w:rFonts w:ascii="Arial" w:hAnsi="Arial" w:cs="Arial"/>
        </w:rPr>
        <w:t xml:space="preserve">f the 564 gene loci with </w:t>
      </w:r>
      <w:r w:rsidR="00CA25CF">
        <w:rPr>
          <w:rFonts w:ascii="Arial" w:hAnsi="Arial" w:cs="Arial"/>
        </w:rPr>
        <w:t xml:space="preserve">a </w:t>
      </w:r>
      <w:r w:rsidRPr="00ED27FA">
        <w:rPr>
          <w:rFonts w:ascii="Arial" w:hAnsi="Arial" w:cs="Arial"/>
        </w:rPr>
        <w:t xml:space="preserve">PSI value &lt; 90%, protein half-life was determined for 192 proteins. While the half-life of the 192 alternatively </w:t>
      </w:r>
      <w:r w:rsidRPr="004929DE">
        <w:rPr>
          <w:rFonts w:ascii="Arial" w:hAnsi="Arial" w:cs="Arial"/>
        </w:rPr>
        <w:t xml:space="preserve">spliced </w:t>
      </w:r>
      <w:r w:rsidR="00096CBB">
        <w:rPr>
          <w:rFonts w:ascii="Arial" w:hAnsi="Arial" w:cs="Arial"/>
        </w:rPr>
        <w:t>candidates</w:t>
      </w:r>
      <w:r w:rsidRPr="004929DE">
        <w:rPr>
          <w:rFonts w:ascii="Arial" w:hAnsi="Arial" w:cs="Arial"/>
        </w:rPr>
        <w:t xml:space="preserve"> </w:t>
      </w:r>
      <w:r w:rsidR="004D07E2">
        <w:rPr>
          <w:rFonts w:ascii="Arial" w:hAnsi="Arial" w:cs="Arial"/>
        </w:rPr>
        <w:t>was</w:t>
      </w:r>
      <w:r w:rsidRPr="004929DE">
        <w:rPr>
          <w:rFonts w:ascii="Arial" w:hAnsi="Arial" w:cs="Arial"/>
        </w:rPr>
        <w:t xml:space="preserve"> not generally reduced when compared to all proteins measured, those with </w:t>
      </w:r>
      <w:r w:rsidR="004929DE" w:rsidRPr="004929DE">
        <w:rPr>
          <w:rFonts w:ascii="Arial" w:hAnsi="Arial" w:cs="Arial"/>
        </w:rPr>
        <w:t xml:space="preserve">an </w:t>
      </w:r>
      <w:r w:rsidRPr="004929DE">
        <w:rPr>
          <w:rFonts w:ascii="Arial" w:hAnsi="Arial" w:cs="Arial"/>
        </w:rPr>
        <w:t>increased proline content in the alternative C-termini demonstrated significantly lower stability (</w:t>
      </w:r>
      <w:r w:rsidR="00925094" w:rsidRPr="004929DE">
        <w:rPr>
          <w:rFonts w:ascii="Arial" w:hAnsi="Arial" w:cs="Arial"/>
        </w:rPr>
        <w:t>Figure</w:t>
      </w:r>
      <w:r w:rsidR="008D28F2" w:rsidRPr="004929DE">
        <w:rPr>
          <w:rFonts w:ascii="Arial" w:hAnsi="Arial" w:cs="Arial"/>
        </w:rPr>
        <w:t xml:space="preserve"> 3</w:t>
      </w:r>
      <w:r w:rsidR="00F17D62">
        <w:rPr>
          <w:rFonts w:ascii="Arial" w:hAnsi="Arial" w:cs="Arial"/>
        </w:rPr>
        <w:t>D</w:t>
      </w:r>
      <w:r w:rsidRPr="004929DE">
        <w:rPr>
          <w:rFonts w:ascii="Arial" w:hAnsi="Arial" w:cs="Arial"/>
        </w:rPr>
        <w:t xml:space="preserve">, </w:t>
      </w:r>
      <w:r w:rsidR="008D28F2" w:rsidRPr="004929DE">
        <w:rPr>
          <w:rFonts w:ascii="Arial" w:hAnsi="Arial" w:cs="Arial"/>
        </w:rPr>
        <w:t>T</w:t>
      </w:r>
      <w:r w:rsidRPr="004929DE">
        <w:rPr>
          <w:rFonts w:ascii="Arial" w:hAnsi="Arial" w:cs="Arial"/>
        </w:rPr>
        <w:t>able S</w:t>
      </w:r>
      <w:r w:rsidR="00283FD9">
        <w:rPr>
          <w:rFonts w:ascii="Arial" w:hAnsi="Arial" w:cs="Arial"/>
        </w:rPr>
        <w:t>4</w:t>
      </w:r>
      <w:r w:rsidRPr="004929DE">
        <w:rPr>
          <w:rFonts w:ascii="Arial" w:hAnsi="Arial" w:cs="Arial"/>
        </w:rPr>
        <w:t>). This effect is likely underestimated, as we cannot differentiate between the frameshift and the canonical protein isoforms in our half</w:t>
      </w:r>
      <w:r w:rsidRPr="00ED27FA">
        <w:rPr>
          <w:rFonts w:ascii="Arial" w:hAnsi="Arial" w:cs="Arial"/>
        </w:rPr>
        <w:t xml:space="preserve">-life analysis. Together, these data establish </w:t>
      </w:r>
      <w:r w:rsidR="00096CBB">
        <w:rPr>
          <w:rFonts w:ascii="Arial" w:hAnsi="Arial" w:cs="Arial"/>
        </w:rPr>
        <w:t>an</w:t>
      </w:r>
      <w:r w:rsidR="008E0F74" w:rsidRPr="00ED27FA">
        <w:rPr>
          <w:rFonts w:ascii="Arial" w:hAnsi="Arial" w:cs="Arial"/>
        </w:rPr>
        <w:t xml:space="preserve"> </w:t>
      </w:r>
      <w:r w:rsidR="008E0F74">
        <w:rPr>
          <w:rFonts w:ascii="Arial" w:hAnsi="Arial" w:cs="Arial"/>
        </w:rPr>
        <w:t>elevated</w:t>
      </w:r>
      <w:r w:rsidR="008E0F74" w:rsidRPr="00ED27FA">
        <w:rPr>
          <w:rFonts w:ascii="Arial" w:hAnsi="Arial" w:cs="Arial"/>
        </w:rPr>
        <w:t xml:space="preserve"> </w:t>
      </w:r>
      <w:r w:rsidR="00510CA8">
        <w:rPr>
          <w:rFonts w:ascii="Arial" w:hAnsi="Arial" w:cs="Arial"/>
        </w:rPr>
        <w:t xml:space="preserve">proline content, </w:t>
      </w:r>
      <w:r w:rsidR="00A01230">
        <w:rPr>
          <w:rFonts w:ascii="Arial" w:hAnsi="Arial" w:cs="Arial"/>
        </w:rPr>
        <w:t>increase</w:t>
      </w:r>
      <w:r w:rsidR="00510CA8">
        <w:rPr>
          <w:rFonts w:ascii="Arial" w:hAnsi="Arial" w:cs="Arial"/>
        </w:rPr>
        <w:t>d</w:t>
      </w:r>
      <w:r w:rsidR="00DD66C5">
        <w:rPr>
          <w:rFonts w:ascii="Arial" w:hAnsi="Arial" w:cs="Arial"/>
        </w:rPr>
        <w:t xml:space="preserve"> protein disorder</w:t>
      </w:r>
      <w:r w:rsidR="00510CA8">
        <w:rPr>
          <w:rFonts w:ascii="Arial" w:hAnsi="Arial" w:cs="Arial"/>
        </w:rPr>
        <w:t xml:space="preserve"> and reduced stability</w:t>
      </w:r>
      <w:r w:rsidR="00DD66C5">
        <w:rPr>
          <w:rFonts w:ascii="Arial" w:hAnsi="Arial" w:cs="Arial"/>
        </w:rPr>
        <w:t xml:space="preserve"> </w:t>
      </w:r>
      <w:r w:rsidR="00096CBB">
        <w:rPr>
          <w:rFonts w:ascii="Arial" w:hAnsi="Arial" w:cs="Arial"/>
        </w:rPr>
        <w:t>as</w:t>
      </w:r>
      <w:r w:rsidR="00510CA8">
        <w:rPr>
          <w:rFonts w:ascii="Arial" w:hAnsi="Arial" w:cs="Arial"/>
        </w:rPr>
        <w:t xml:space="preserve"> common</w:t>
      </w:r>
      <w:r w:rsidRPr="00ED27FA">
        <w:rPr>
          <w:rFonts w:ascii="Arial" w:hAnsi="Arial" w:cs="Arial"/>
        </w:rPr>
        <w:t xml:space="preserve"> feature</w:t>
      </w:r>
      <w:r w:rsidR="00510CA8">
        <w:rPr>
          <w:rFonts w:ascii="Arial" w:hAnsi="Arial" w:cs="Arial"/>
        </w:rPr>
        <w:t>s</w:t>
      </w:r>
      <w:r w:rsidRPr="00ED27FA">
        <w:rPr>
          <w:rFonts w:ascii="Arial" w:hAnsi="Arial" w:cs="Arial"/>
        </w:rPr>
        <w:t xml:space="preserve"> of the alternative 3’UTR-encoded C-termini.</w:t>
      </w:r>
      <w:r w:rsidR="00830F4C">
        <w:rPr>
          <w:rFonts w:ascii="Arial" w:hAnsi="Arial" w:cs="Arial"/>
        </w:rPr>
        <w:t xml:space="preserve"> This</w:t>
      </w:r>
      <w:r w:rsidR="0049197C">
        <w:rPr>
          <w:rFonts w:ascii="Arial" w:hAnsi="Arial" w:cs="Arial"/>
        </w:rPr>
        <w:t xml:space="preserve"> mechanism</w:t>
      </w:r>
      <w:r w:rsidR="00830F4C">
        <w:rPr>
          <w:rFonts w:ascii="Arial" w:hAnsi="Arial" w:cs="Arial"/>
        </w:rPr>
        <w:t xml:space="preserve"> could act as surveillance pathway</w:t>
      </w:r>
      <w:r w:rsidR="0049197C">
        <w:rPr>
          <w:rFonts w:ascii="Arial" w:hAnsi="Arial" w:cs="Arial"/>
        </w:rPr>
        <w:t xml:space="preserve"> to substitute for NMD,</w:t>
      </w:r>
      <w:r w:rsidR="00830F4C">
        <w:rPr>
          <w:rFonts w:ascii="Arial" w:hAnsi="Arial" w:cs="Arial"/>
        </w:rPr>
        <w:t xml:space="preserve"> </w:t>
      </w:r>
      <w:r w:rsidR="0049197C">
        <w:rPr>
          <w:rFonts w:ascii="Arial" w:hAnsi="Arial" w:cs="Arial"/>
        </w:rPr>
        <w:t xml:space="preserve">as an inherent limitation of NMD is that it does not </w:t>
      </w:r>
      <w:r w:rsidR="0049197C">
        <w:rPr>
          <w:rFonts w:ascii="Arial" w:hAnsi="Arial" w:cs="Arial"/>
        </w:rPr>
        <w:lastRenderedPageBreak/>
        <w:t xml:space="preserve">recognize </w:t>
      </w:r>
      <w:r w:rsidR="00830F4C">
        <w:rPr>
          <w:rFonts w:ascii="Arial" w:hAnsi="Arial" w:cs="Arial"/>
        </w:rPr>
        <w:t xml:space="preserve">erroneous skipping of </w:t>
      </w:r>
      <w:r w:rsidR="0049197C">
        <w:rPr>
          <w:rFonts w:ascii="Arial" w:hAnsi="Arial" w:cs="Arial"/>
        </w:rPr>
        <w:t>frameshift-inducing</w:t>
      </w:r>
      <w:r w:rsidR="00830F4C">
        <w:rPr>
          <w:rFonts w:ascii="Arial" w:hAnsi="Arial" w:cs="Arial"/>
        </w:rPr>
        <w:t xml:space="preserve"> penultimate exon</w:t>
      </w:r>
      <w:r w:rsidR="0049197C">
        <w:rPr>
          <w:rFonts w:ascii="Arial" w:hAnsi="Arial" w:cs="Arial"/>
        </w:rPr>
        <w:t xml:space="preserve"> and the cell will have to deal with the resulting products at the protein level.</w:t>
      </w:r>
      <w:r w:rsidR="00A4487F">
        <w:rPr>
          <w:rFonts w:ascii="Arial" w:hAnsi="Arial" w:cs="Arial"/>
        </w:rPr>
        <w:t xml:space="preserve"> On the other hand, not all extended C-termini will reduce protein stability, and therefore, regulated skipping of frameshift-inducing penultimate exons will have additional functions, e.g. in rewiring protein-protein interaction networks as discussed above (and see below). </w:t>
      </w:r>
    </w:p>
    <w:p w14:paraId="048AFD3F" w14:textId="77777777" w:rsidR="006968EF" w:rsidRDefault="006968EF" w:rsidP="00BC78E8">
      <w:pPr>
        <w:adjustRightInd w:val="0"/>
        <w:snapToGrid w:val="0"/>
        <w:spacing w:after="120" w:line="360" w:lineRule="auto"/>
        <w:jc w:val="both"/>
        <w:rPr>
          <w:rFonts w:ascii="Arial" w:hAnsi="Arial" w:cs="Arial"/>
        </w:rPr>
      </w:pPr>
    </w:p>
    <w:p w14:paraId="682BADF4" w14:textId="71E2F0A7" w:rsidR="00C200E3" w:rsidRPr="00ED27FA" w:rsidRDefault="00C200E3" w:rsidP="00BC78E8">
      <w:pPr>
        <w:adjustRightInd w:val="0"/>
        <w:snapToGrid w:val="0"/>
        <w:spacing w:after="120" w:line="360" w:lineRule="auto"/>
        <w:jc w:val="both"/>
        <w:rPr>
          <w:rFonts w:ascii="Arial" w:hAnsi="Arial" w:cs="Arial"/>
        </w:rPr>
      </w:pPr>
      <w:r w:rsidRPr="00C200E3">
        <w:rPr>
          <w:rFonts w:ascii="Arial" w:hAnsi="Arial" w:cs="Arial"/>
          <w:b/>
          <w:bCs/>
        </w:rPr>
        <w:t>AS-induced translation into the 3’UTR</w:t>
      </w:r>
      <w:r w:rsidR="00504418">
        <w:rPr>
          <w:rFonts w:ascii="Arial" w:hAnsi="Arial" w:cs="Arial"/>
          <w:b/>
          <w:bCs/>
        </w:rPr>
        <w:t>,</w:t>
      </w:r>
      <w:r w:rsidR="00141DCB">
        <w:rPr>
          <w:rFonts w:ascii="Arial" w:hAnsi="Arial" w:cs="Arial"/>
          <w:b/>
          <w:bCs/>
        </w:rPr>
        <w:t xml:space="preserve"> leading to</w:t>
      </w:r>
      <w:r w:rsidR="00874D3F">
        <w:rPr>
          <w:rFonts w:ascii="Arial" w:hAnsi="Arial" w:cs="Arial"/>
          <w:b/>
          <w:bCs/>
        </w:rPr>
        <w:t xml:space="preserve"> </w:t>
      </w:r>
      <w:r w:rsidR="00B778EC">
        <w:rPr>
          <w:rFonts w:ascii="Arial" w:hAnsi="Arial" w:cs="Arial"/>
          <w:b/>
          <w:bCs/>
        </w:rPr>
        <w:t xml:space="preserve">an </w:t>
      </w:r>
      <w:r w:rsidR="00874D3F">
        <w:rPr>
          <w:rFonts w:ascii="Arial" w:hAnsi="Arial" w:cs="Arial"/>
          <w:b/>
          <w:bCs/>
        </w:rPr>
        <w:t>increase</w:t>
      </w:r>
      <w:r w:rsidR="00B778EC">
        <w:rPr>
          <w:rFonts w:ascii="Arial" w:hAnsi="Arial" w:cs="Arial"/>
          <w:b/>
          <w:bCs/>
        </w:rPr>
        <w:t xml:space="preserve"> in</w:t>
      </w:r>
      <w:r w:rsidR="00874D3F">
        <w:rPr>
          <w:rFonts w:ascii="Arial" w:hAnsi="Arial" w:cs="Arial"/>
          <w:b/>
          <w:bCs/>
        </w:rPr>
        <w:t xml:space="preserve"> proline content and </w:t>
      </w:r>
      <w:proofErr w:type="spellStart"/>
      <w:r w:rsidR="00874D3F">
        <w:rPr>
          <w:rFonts w:ascii="Arial" w:hAnsi="Arial" w:cs="Arial"/>
          <w:b/>
          <w:bCs/>
        </w:rPr>
        <w:t>PxxP</w:t>
      </w:r>
      <w:proofErr w:type="spellEnd"/>
      <w:r w:rsidR="00874D3F">
        <w:rPr>
          <w:rFonts w:ascii="Arial" w:hAnsi="Arial" w:cs="Arial"/>
          <w:b/>
          <w:bCs/>
        </w:rPr>
        <w:t xml:space="preserve"> motifs</w:t>
      </w:r>
      <w:r w:rsidR="00504418">
        <w:rPr>
          <w:rFonts w:ascii="Arial" w:hAnsi="Arial" w:cs="Arial"/>
          <w:b/>
          <w:bCs/>
        </w:rPr>
        <w:t>,</w:t>
      </w:r>
      <w:r w:rsidR="00874D3F">
        <w:rPr>
          <w:rFonts w:ascii="Arial" w:hAnsi="Arial" w:cs="Arial"/>
          <w:b/>
          <w:bCs/>
        </w:rPr>
        <w:t xml:space="preserve"> </w:t>
      </w:r>
      <w:r w:rsidR="00197749">
        <w:rPr>
          <w:rFonts w:ascii="Arial" w:hAnsi="Arial" w:cs="Arial"/>
          <w:b/>
          <w:bCs/>
        </w:rPr>
        <w:t>is</w:t>
      </w:r>
      <w:r w:rsidR="00874D3F">
        <w:rPr>
          <w:rFonts w:ascii="Arial" w:hAnsi="Arial" w:cs="Arial"/>
          <w:b/>
          <w:bCs/>
        </w:rPr>
        <w:t xml:space="preserve"> conserved </w:t>
      </w:r>
      <w:r w:rsidR="00141DCB">
        <w:rPr>
          <w:rFonts w:ascii="Arial" w:hAnsi="Arial" w:cs="Arial"/>
          <w:b/>
          <w:bCs/>
        </w:rPr>
        <w:t>across</w:t>
      </w:r>
      <w:r w:rsidR="00874D3F">
        <w:rPr>
          <w:rFonts w:ascii="Arial" w:hAnsi="Arial" w:cs="Arial"/>
          <w:b/>
          <w:bCs/>
        </w:rPr>
        <w:t xml:space="preserve"> mammals</w:t>
      </w:r>
    </w:p>
    <w:p w14:paraId="5BC3A2DE" w14:textId="1C1DD94F" w:rsidR="007532B1" w:rsidRDefault="00BC78E8" w:rsidP="00BC78E8">
      <w:pPr>
        <w:pStyle w:val="Default"/>
        <w:spacing w:line="360" w:lineRule="auto"/>
        <w:jc w:val="both"/>
        <w:rPr>
          <w:lang w:val="en-US"/>
        </w:rPr>
      </w:pPr>
      <w:r w:rsidRPr="00ED27FA">
        <w:rPr>
          <w:lang w:val="en-US"/>
        </w:rPr>
        <w:t xml:space="preserve">To </w:t>
      </w:r>
      <w:r w:rsidR="00B778EC">
        <w:rPr>
          <w:lang w:val="en-US"/>
        </w:rPr>
        <w:t>investigate</w:t>
      </w:r>
      <w:r w:rsidRPr="00ED27FA">
        <w:rPr>
          <w:lang w:val="en-US"/>
        </w:rPr>
        <w:t xml:space="preserve"> cross-species conservation</w:t>
      </w:r>
      <w:r w:rsidR="004D07E2">
        <w:rPr>
          <w:lang w:val="en-US"/>
        </w:rPr>
        <w:t xml:space="preserve"> of frameshift-induced translation into the 3’UTR</w:t>
      </w:r>
      <w:r w:rsidRPr="00ED27FA">
        <w:rPr>
          <w:lang w:val="en-US"/>
        </w:rPr>
        <w:t>, we applied our pipeline (</w:t>
      </w:r>
      <w:r w:rsidR="00925094">
        <w:rPr>
          <w:lang w:val="en-US"/>
        </w:rPr>
        <w:t>Figure</w:t>
      </w:r>
      <w:r>
        <w:rPr>
          <w:lang w:val="en-US"/>
        </w:rPr>
        <w:t xml:space="preserve"> S1A</w:t>
      </w:r>
      <w:r w:rsidRPr="00ED27FA">
        <w:rPr>
          <w:lang w:val="en-US"/>
        </w:rPr>
        <w:t xml:space="preserve">) to the human transcriptome. </w:t>
      </w:r>
      <w:del w:id="44" w:author="Gao, Qingsong" w:date="2019-12-24T21:38:00Z">
        <w:r w:rsidRPr="00ED27FA" w:rsidDel="00B456EA">
          <w:rPr>
            <w:lang w:val="en-US"/>
          </w:rPr>
          <w:delText xml:space="preserve">4150 </w:delText>
        </w:r>
      </w:del>
      <w:ins w:id="45" w:author="Gao, Qingsong" w:date="2019-12-24T21:38:00Z">
        <w:r w:rsidR="00B456EA">
          <w:rPr>
            <w:lang w:val="en-US"/>
          </w:rPr>
          <w:t>4314</w:t>
        </w:r>
        <w:r w:rsidR="00B456EA" w:rsidRPr="00ED27FA">
          <w:rPr>
            <w:lang w:val="en-US"/>
          </w:rPr>
          <w:t xml:space="preserve"> </w:t>
        </w:r>
      </w:ins>
      <w:r w:rsidRPr="00ED27FA">
        <w:rPr>
          <w:lang w:val="en-US"/>
        </w:rPr>
        <w:t xml:space="preserve">candidates </w:t>
      </w:r>
      <w:r w:rsidR="00CA25CF">
        <w:rPr>
          <w:lang w:val="en-US"/>
        </w:rPr>
        <w:t xml:space="preserve">where skipping of the penultimate exon extends the reading frame into the 3’UTR </w:t>
      </w:r>
      <w:r w:rsidRPr="00ED27FA">
        <w:rPr>
          <w:lang w:val="en-US"/>
        </w:rPr>
        <w:t xml:space="preserve">were identified, with </w:t>
      </w:r>
      <w:del w:id="46" w:author="Gao, Qingsong" w:date="2019-12-24T21:38:00Z">
        <w:r w:rsidRPr="00ED27FA" w:rsidDel="00B456EA">
          <w:rPr>
            <w:lang w:val="en-US"/>
          </w:rPr>
          <w:delText xml:space="preserve">3153 </w:delText>
        </w:r>
      </w:del>
      <w:ins w:id="47" w:author="Gao, Qingsong" w:date="2019-12-24T21:38:00Z">
        <w:r w:rsidR="00B456EA">
          <w:rPr>
            <w:lang w:val="en-US"/>
          </w:rPr>
          <w:t>2900</w:t>
        </w:r>
        <w:r w:rsidR="00B456EA" w:rsidRPr="00ED27FA">
          <w:rPr>
            <w:lang w:val="en-US"/>
          </w:rPr>
          <w:t xml:space="preserve"> </w:t>
        </w:r>
      </w:ins>
      <w:r w:rsidRPr="00ED27FA">
        <w:rPr>
          <w:lang w:val="en-US"/>
        </w:rPr>
        <w:t>showing evidence for AS in RNA-seq data (</w:t>
      </w:r>
      <w:r w:rsidR="00925094">
        <w:rPr>
          <w:lang w:val="en-US"/>
        </w:rPr>
        <w:t>Figure</w:t>
      </w:r>
      <w:r w:rsidRPr="00ED27FA">
        <w:rPr>
          <w:lang w:val="en-US"/>
        </w:rPr>
        <w:t xml:space="preserve"> </w:t>
      </w:r>
      <w:r w:rsidR="00BC6A20">
        <w:rPr>
          <w:lang w:val="en-US"/>
        </w:rPr>
        <w:t>4</w:t>
      </w:r>
      <w:r>
        <w:rPr>
          <w:lang w:val="en-US"/>
        </w:rPr>
        <w:t>A</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0C286F">
        <w:rPr>
          <w:bCs/>
          <w:lang w:val="en-US"/>
        </w:rPr>
        <w:t>These</w:t>
      </w:r>
      <w:r w:rsidRPr="00ED27FA">
        <w:rPr>
          <w:bCs/>
          <w:lang w:val="en-US"/>
        </w:rPr>
        <w:t xml:space="preserve"> AS events are</w:t>
      </w:r>
      <w:r w:rsidR="000C286F">
        <w:rPr>
          <w:bCs/>
          <w:lang w:val="en-US"/>
        </w:rPr>
        <w:t xml:space="preserve"> again</w:t>
      </w:r>
      <w:r w:rsidRPr="00ED27FA">
        <w:rPr>
          <w:bCs/>
          <w:lang w:val="en-US"/>
        </w:rPr>
        <w:t xml:space="preserve"> </w:t>
      </w:r>
      <w:r w:rsidR="00E86C4B">
        <w:rPr>
          <w:bCs/>
          <w:lang w:val="en-US"/>
        </w:rPr>
        <w:t>highly regulated</w:t>
      </w:r>
      <w:r w:rsidR="000C286F">
        <w:rPr>
          <w:bCs/>
          <w:lang w:val="en-US"/>
        </w:rPr>
        <w:t>,</w:t>
      </w:r>
      <w:r w:rsidR="00E86C4B">
        <w:rPr>
          <w:bCs/>
          <w:lang w:val="en-US"/>
        </w:rPr>
        <w:t xml:space="preserve"> </w:t>
      </w:r>
      <w:r w:rsidR="00E86C4B" w:rsidRPr="00ED27FA">
        <w:rPr>
          <w:lang w:val="en-US"/>
        </w:rPr>
        <w:t>as many candidates show a tissue-specific expression pattern</w:t>
      </w:r>
      <w:r w:rsidR="00E86C4B">
        <w:rPr>
          <w:lang w:val="en-US"/>
        </w:rPr>
        <w:t xml:space="preserve"> </w:t>
      </w:r>
      <w:r w:rsidRPr="00ED27FA">
        <w:rPr>
          <w:bCs/>
          <w:lang w:val="en-US"/>
        </w:rPr>
        <w:t>(</w:t>
      </w:r>
      <w:r w:rsidR="00925094">
        <w:rPr>
          <w:bCs/>
          <w:lang w:val="en-US"/>
        </w:rPr>
        <w:t>Figure</w:t>
      </w:r>
      <w:r>
        <w:rPr>
          <w:bCs/>
          <w:lang w:val="en-US"/>
        </w:rPr>
        <w:t xml:space="preserve"> </w:t>
      </w:r>
      <w:commentRangeStart w:id="48"/>
      <w:r w:rsidR="00BC6A20">
        <w:rPr>
          <w:bCs/>
          <w:lang w:val="en-US"/>
        </w:rPr>
        <w:t>S</w:t>
      </w:r>
      <w:r w:rsidRPr="00ED27FA">
        <w:rPr>
          <w:bCs/>
          <w:lang w:val="en-US"/>
        </w:rPr>
        <w:t>4</w:t>
      </w:r>
      <w:r>
        <w:rPr>
          <w:bCs/>
          <w:lang w:val="en-US"/>
        </w:rPr>
        <w:t>A</w:t>
      </w:r>
      <w:r w:rsidRPr="00ED27FA">
        <w:rPr>
          <w:bCs/>
          <w:lang w:val="en-US"/>
        </w:rPr>
        <w:t xml:space="preserve">, </w:t>
      </w:r>
      <w:r>
        <w:rPr>
          <w:bCs/>
          <w:lang w:val="en-US"/>
        </w:rPr>
        <w:t>B</w:t>
      </w:r>
      <w:commentRangeEnd w:id="48"/>
      <w:r w:rsidR="005C6EFF">
        <w:rPr>
          <w:rStyle w:val="CommentReference"/>
          <w:rFonts w:ascii="Times New Roman" w:eastAsia="Times New Roman" w:hAnsi="Times New Roman" w:cs="Times New Roman"/>
          <w:color w:val="auto"/>
          <w:lang w:eastAsia="de-DE"/>
        </w:rPr>
        <w:commentReference w:id="48"/>
      </w:r>
      <w:r w:rsidRPr="00ED27FA">
        <w:rPr>
          <w:bCs/>
          <w:lang w:val="en-US"/>
        </w:rPr>
        <w:t>)</w:t>
      </w:r>
      <w:r w:rsidR="00E86C4B">
        <w:rPr>
          <w:bCs/>
          <w:lang w:val="en-US"/>
        </w:rPr>
        <w:t>. Moreover, frameshift-inducing skipping of the penultimate exon is highly evolutionar</w:t>
      </w:r>
      <w:r w:rsidR="00DD0B73">
        <w:rPr>
          <w:bCs/>
          <w:lang w:val="en-US"/>
        </w:rPr>
        <w:t>il</w:t>
      </w:r>
      <w:r w:rsidR="00E86C4B">
        <w:rPr>
          <w:bCs/>
          <w:lang w:val="en-US"/>
        </w:rPr>
        <w:t>y conserved</w:t>
      </w:r>
      <w:r w:rsidR="000C286F">
        <w:rPr>
          <w:bCs/>
          <w:lang w:val="en-US"/>
        </w:rPr>
        <w:t>, as we find</w:t>
      </w:r>
      <w:r w:rsidR="00E86C4B">
        <w:rPr>
          <w:bCs/>
          <w:lang w:val="en-US"/>
        </w:rPr>
        <w:t xml:space="preserve"> </w:t>
      </w:r>
      <w:r w:rsidRPr="00ED27FA">
        <w:rPr>
          <w:bCs/>
          <w:lang w:val="en-US"/>
        </w:rPr>
        <w:t xml:space="preserve">a </w:t>
      </w:r>
      <w:r w:rsidR="000C286F">
        <w:rPr>
          <w:bCs/>
          <w:lang w:val="en-US"/>
        </w:rPr>
        <w:t>substantial</w:t>
      </w:r>
      <w:r w:rsidRPr="00ED27FA">
        <w:rPr>
          <w:bCs/>
          <w:lang w:val="en-US"/>
        </w:rPr>
        <w:t xml:space="preserve"> overlap between mouse and human</w:t>
      </w:r>
      <w:r w:rsidR="00E86C4B">
        <w:rPr>
          <w:bCs/>
          <w:lang w:val="en-US"/>
        </w:rPr>
        <w:t xml:space="preserve"> </w:t>
      </w:r>
      <w:r w:rsidR="000C286F">
        <w:rPr>
          <w:bCs/>
          <w:lang w:val="en-US"/>
        </w:rPr>
        <w:t>skipping events in cases</w:t>
      </w:r>
      <w:r w:rsidR="00E86C4B">
        <w:rPr>
          <w:bCs/>
          <w:lang w:val="en-US"/>
        </w:rPr>
        <w:t xml:space="preserve"> where we can identify a 1:1 orthologue</w:t>
      </w:r>
      <w:r w:rsidRPr="00ED27FA">
        <w:rPr>
          <w:bCs/>
          <w:lang w:val="en-US"/>
        </w:rPr>
        <w:t xml:space="preserve"> </w:t>
      </w:r>
      <w:r w:rsidRPr="00ED27FA">
        <w:rPr>
          <w:lang w:val="en-US"/>
        </w:rPr>
        <w:t>(</w:t>
      </w:r>
      <w:r w:rsidR="00925094">
        <w:rPr>
          <w:lang w:val="en-US"/>
        </w:rPr>
        <w:t>Figure</w:t>
      </w:r>
      <w:r w:rsidR="00BC6A20">
        <w:rPr>
          <w:lang w:val="en-US"/>
        </w:rPr>
        <w:t xml:space="preserve"> 4</w:t>
      </w:r>
      <w:r>
        <w:rPr>
          <w:lang w:val="en-US"/>
        </w:rPr>
        <w:t>B, C</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commentRangeStart w:id="49"/>
      <w:r w:rsidR="000D5696">
        <w:rPr>
          <w:lang w:val="en-US"/>
        </w:rPr>
        <w:t>B</w:t>
      </w:r>
      <w:r w:rsidRPr="00ED27FA">
        <w:rPr>
          <w:lang w:val="en-US"/>
        </w:rPr>
        <w:t xml:space="preserve">ased on GO-Term analysis, genes conserved between mouse and human show enrichment for regulation of small-GTPase-mediated signaling and transmission of nerve impulses (data not shown). </w:t>
      </w:r>
      <w:commentRangeEnd w:id="49"/>
      <w:r w:rsidR="00AC4B56">
        <w:rPr>
          <w:rStyle w:val="CommentReference"/>
          <w:rFonts w:ascii="Times New Roman" w:eastAsia="Times New Roman" w:hAnsi="Times New Roman" w:cs="Times New Roman"/>
          <w:color w:val="auto"/>
          <w:lang w:eastAsia="de-DE"/>
        </w:rPr>
        <w:commentReference w:id="49"/>
      </w:r>
    </w:p>
    <w:p w14:paraId="29B24216" w14:textId="1B4739AA" w:rsidR="00B57A5E" w:rsidRDefault="00BC78E8" w:rsidP="00BC78E8">
      <w:pPr>
        <w:pStyle w:val="Default"/>
        <w:spacing w:line="360" w:lineRule="auto"/>
        <w:jc w:val="both"/>
        <w:rPr>
          <w:lang w:val="en-US"/>
        </w:rPr>
      </w:pPr>
      <w:r w:rsidRPr="00ED27FA">
        <w:rPr>
          <w:bCs/>
          <w:lang w:val="en-US"/>
        </w:rPr>
        <w:t>The human frames show a</w:t>
      </w:r>
      <w:r w:rsidR="007532B1">
        <w:rPr>
          <w:bCs/>
          <w:lang w:val="en-US"/>
        </w:rPr>
        <w:t>n</w:t>
      </w:r>
      <w:r w:rsidR="008679C0">
        <w:rPr>
          <w:bCs/>
          <w:lang w:val="en-US"/>
        </w:rPr>
        <w:t xml:space="preserve"> enrichment in </w:t>
      </w:r>
      <w:proofErr w:type="spellStart"/>
      <w:r w:rsidRPr="00ED27FA">
        <w:rPr>
          <w:bCs/>
          <w:lang w:val="en-US"/>
        </w:rPr>
        <w:t>PxxP</w:t>
      </w:r>
      <w:proofErr w:type="spellEnd"/>
      <w:r w:rsidRPr="00ED27FA">
        <w:rPr>
          <w:bCs/>
          <w:lang w:val="en-US"/>
        </w:rPr>
        <w:t xml:space="preserve"> motifs</w:t>
      </w:r>
      <w:r w:rsidR="007532B1">
        <w:rPr>
          <w:bCs/>
          <w:lang w:val="en-US"/>
        </w:rPr>
        <w:t xml:space="preserve"> that is very similar </w:t>
      </w:r>
      <w:r w:rsidR="00A41D87">
        <w:rPr>
          <w:bCs/>
          <w:lang w:val="en-US"/>
        </w:rPr>
        <w:t>to the pattern</w:t>
      </w:r>
      <w:r w:rsidR="007532B1">
        <w:rPr>
          <w:bCs/>
          <w:lang w:val="en-US"/>
        </w:rPr>
        <w:t xml:space="preserve"> observed in mouse,</w:t>
      </w:r>
      <w:r w:rsidRPr="00ED27FA">
        <w:rPr>
          <w:bCs/>
          <w:lang w:val="en-US"/>
        </w:rPr>
        <w:t xml:space="preserve"> and</w:t>
      </w:r>
      <w:r w:rsidR="007532B1">
        <w:rPr>
          <w:bCs/>
          <w:lang w:val="en-US"/>
        </w:rPr>
        <w:t>, as observed in mouse, we find</w:t>
      </w:r>
      <w:r w:rsidRPr="00ED27FA">
        <w:rPr>
          <w:bCs/>
          <w:lang w:val="en-US"/>
        </w:rPr>
        <w:t xml:space="preserve"> a</w:t>
      </w:r>
      <w:r w:rsidR="007532B1">
        <w:rPr>
          <w:bCs/>
          <w:lang w:val="en-US"/>
        </w:rPr>
        <w:t xml:space="preserve"> specific</w:t>
      </w:r>
      <w:r w:rsidRPr="00ED27FA">
        <w:rPr>
          <w:bCs/>
          <w:lang w:val="en-US"/>
        </w:rPr>
        <w:t xml:space="preserve"> increase in overall proline content (</w:t>
      </w:r>
      <w:r w:rsidR="00925094">
        <w:rPr>
          <w:bCs/>
          <w:lang w:val="en-US"/>
        </w:rPr>
        <w:t>Figure</w:t>
      </w:r>
      <w:r w:rsidR="00BC6A20">
        <w:rPr>
          <w:bCs/>
          <w:lang w:val="en-US"/>
        </w:rPr>
        <w:t xml:space="preserve"> 4</w:t>
      </w:r>
      <w:r>
        <w:rPr>
          <w:bCs/>
          <w:lang w:val="en-US"/>
        </w:rPr>
        <w:t>D</w:t>
      </w:r>
      <w:r w:rsidRPr="00ED27FA">
        <w:rPr>
          <w:bCs/>
          <w:lang w:val="en-US"/>
        </w:rPr>
        <w:t xml:space="preserve">, </w:t>
      </w:r>
      <w:r>
        <w:rPr>
          <w:bCs/>
          <w:lang w:val="en-US"/>
        </w:rPr>
        <w:t>E</w:t>
      </w:r>
      <w:r w:rsidRPr="00ED27FA">
        <w:rPr>
          <w:bCs/>
          <w:lang w:val="en-US"/>
        </w:rPr>
        <w:t>)</w:t>
      </w:r>
      <w:r w:rsidR="007532B1">
        <w:rPr>
          <w:bCs/>
          <w:lang w:val="en-US"/>
        </w:rPr>
        <w:t xml:space="preserve">. </w:t>
      </w:r>
      <w:r w:rsidR="00DE6AE5">
        <w:rPr>
          <w:bCs/>
          <w:lang w:val="en-US"/>
        </w:rPr>
        <w:t xml:space="preserve">As for the analysis in mouse, this correlates with an increase in disorder of the fs C-termini, especially in the ones with increased proline content </w:t>
      </w:r>
      <w:r w:rsidR="00DE6AE5" w:rsidRPr="00DE6AE5">
        <w:rPr>
          <w:bCs/>
          <w:highlight w:val="yellow"/>
          <w:lang w:val="en-US"/>
        </w:rPr>
        <w:t xml:space="preserve">(Fig. </w:t>
      </w:r>
      <w:r w:rsidR="00F17D62">
        <w:rPr>
          <w:bCs/>
          <w:highlight w:val="yellow"/>
          <w:lang w:val="en-US"/>
        </w:rPr>
        <w:t>S4C</w:t>
      </w:r>
      <w:r w:rsidR="00DE6AE5" w:rsidRPr="00DE6AE5">
        <w:rPr>
          <w:bCs/>
          <w:highlight w:val="yellow"/>
          <w:lang w:val="en-US"/>
        </w:rPr>
        <w:t>).</w:t>
      </w:r>
      <w:r w:rsidR="00DE6AE5">
        <w:rPr>
          <w:bCs/>
          <w:lang w:val="en-US"/>
        </w:rPr>
        <w:t xml:space="preserve"> </w:t>
      </w:r>
      <w:r w:rsidR="00B778EC">
        <w:rPr>
          <w:bCs/>
          <w:lang w:val="en-US"/>
        </w:rPr>
        <w:t>These findings provide strong evidence for a functional conservation and suggest that these features of the alternative frames are beneficial during e</w:t>
      </w:r>
      <w:r w:rsidR="00B778EC" w:rsidRPr="00ED27FA">
        <w:rPr>
          <w:bCs/>
          <w:lang w:val="en-US"/>
        </w:rPr>
        <w:t>volution</w:t>
      </w:r>
      <w:r w:rsidR="00B778EC">
        <w:rPr>
          <w:bCs/>
          <w:lang w:val="en-US"/>
        </w:rPr>
        <w:t xml:space="preserve"> as they are conserved across species. </w:t>
      </w:r>
      <w:r w:rsidRPr="00ED27FA">
        <w:rPr>
          <w:lang w:val="en-US"/>
        </w:rPr>
        <w:t>To</w:t>
      </w:r>
      <w:r w:rsidR="00A41D87">
        <w:rPr>
          <w:lang w:val="en-US"/>
        </w:rPr>
        <w:t xml:space="preserve"> further</w:t>
      </w:r>
      <w:r w:rsidRPr="00ED27FA">
        <w:rPr>
          <w:lang w:val="en-US"/>
        </w:rPr>
        <w:t xml:space="preserve"> extrapolate our findings to other mammals, we used U2af26 as a model gene</w:t>
      </w:r>
      <w:r w:rsidR="0029189F">
        <w:rPr>
          <w:lang w:val="en-US"/>
        </w:rPr>
        <w:t xml:space="preserve"> and investigated the p</w:t>
      </w:r>
      <w:r w:rsidR="00A41D87">
        <w:rPr>
          <w:lang w:val="en-US"/>
        </w:rPr>
        <w:t>resence of</w:t>
      </w:r>
      <w:r w:rsidR="0029189F">
        <w:rPr>
          <w:lang w:val="en-US"/>
        </w:rPr>
        <w:t xml:space="preserve"> </w:t>
      </w:r>
      <w:r w:rsidR="00A41D87">
        <w:rPr>
          <w:lang w:val="en-US"/>
        </w:rPr>
        <w:t xml:space="preserve">alternative </w:t>
      </w:r>
      <w:r w:rsidR="0029189F">
        <w:rPr>
          <w:lang w:val="en-US"/>
        </w:rPr>
        <w:t>3’UTR</w:t>
      </w:r>
      <w:r w:rsidR="00A41D87">
        <w:rPr>
          <w:lang w:val="en-US"/>
        </w:rPr>
        <w:t>-</w:t>
      </w:r>
      <w:r w:rsidR="0029189F">
        <w:rPr>
          <w:lang w:val="en-US"/>
        </w:rPr>
        <w:t>encoded</w:t>
      </w:r>
      <w:r w:rsidR="00A41D87">
        <w:rPr>
          <w:lang w:val="en-US"/>
        </w:rPr>
        <w:t xml:space="preserve"> reading</w:t>
      </w:r>
      <w:r w:rsidR="0029189F">
        <w:rPr>
          <w:lang w:val="en-US"/>
        </w:rPr>
        <w:t xml:space="preserve"> frames</w:t>
      </w:r>
      <w:r w:rsidR="00A41D87">
        <w:rPr>
          <w:lang w:val="en-US"/>
        </w:rPr>
        <w:t>.</w:t>
      </w:r>
      <w:r w:rsidRPr="00ED27FA">
        <w:rPr>
          <w:lang w:val="en-US"/>
        </w:rPr>
        <w:t xml:space="preserve"> </w:t>
      </w:r>
      <w:r w:rsidR="0029189F">
        <w:rPr>
          <w:lang w:val="en-US"/>
        </w:rPr>
        <w:t>Remarkably, i</w:t>
      </w:r>
      <w:r w:rsidRPr="00ED27FA">
        <w:rPr>
          <w:lang w:val="en-US"/>
        </w:rPr>
        <w:t>n all mammalian species that harbor a U2af26 gene</w:t>
      </w:r>
      <w:r w:rsidR="00A41D87">
        <w:rPr>
          <w:lang w:val="en-US"/>
        </w:rPr>
        <w:t>,</w:t>
      </w:r>
      <w:r w:rsidR="0029189F">
        <w:rPr>
          <w:lang w:val="en-US"/>
        </w:rPr>
        <w:t xml:space="preserve"> the last </w:t>
      </w:r>
      <w:r w:rsidR="007D68A1">
        <w:rPr>
          <w:lang w:val="en-US"/>
        </w:rPr>
        <w:t xml:space="preserve">exon </w:t>
      </w:r>
      <w:r w:rsidR="00A41D87">
        <w:rPr>
          <w:lang w:val="en-US"/>
        </w:rPr>
        <w:t>contains</w:t>
      </w:r>
      <w:r w:rsidR="00272904">
        <w:rPr>
          <w:lang w:val="en-US"/>
        </w:rPr>
        <w:t>, in addition to the canonical frame,</w:t>
      </w:r>
      <w:r w:rsidR="007D68A1">
        <w:rPr>
          <w:lang w:val="en-US"/>
        </w:rPr>
        <w:t xml:space="preserve"> at least one extended</w:t>
      </w:r>
      <w:r w:rsidR="008D6C80">
        <w:rPr>
          <w:lang w:val="en-US"/>
        </w:rPr>
        <w:t>,</w:t>
      </w:r>
      <w:r w:rsidR="007D68A1">
        <w:rPr>
          <w:lang w:val="en-US"/>
        </w:rPr>
        <w:t xml:space="preserve"> 3’</w:t>
      </w:r>
      <w:r w:rsidR="008D6C80">
        <w:rPr>
          <w:lang w:val="en-US"/>
        </w:rPr>
        <w:t xml:space="preserve">UTR-encoded </w:t>
      </w:r>
      <w:r w:rsidR="00504418">
        <w:rPr>
          <w:lang w:val="en-US"/>
        </w:rPr>
        <w:t>frame (≥ 50 AA</w:t>
      </w:r>
      <w:r w:rsidR="007D68A1">
        <w:rPr>
          <w:lang w:val="en-US"/>
        </w:rPr>
        <w:t xml:space="preserve">) that is accessible through a </w:t>
      </w:r>
      <w:r w:rsidR="00506555">
        <w:rPr>
          <w:lang w:val="en-US"/>
        </w:rPr>
        <w:t xml:space="preserve">-1 and/or +1 </w:t>
      </w:r>
      <w:r w:rsidR="007D68A1">
        <w:rPr>
          <w:lang w:val="en-US"/>
        </w:rPr>
        <w:t>frameshift</w:t>
      </w:r>
      <w:r w:rsidR="00504418">
        <w:rPr>
          <w:lang w:val="en-US"/>
        </w:rPr>
        <w:t xml:space="preserve"> </w:t>
      </w:r>
      <w:r w:rsidR="00283FD9">
        <w:rPr>
          <w:lang w:val="en-US"/>
        </w:rPr>
        <w:t>(Figure 5A, Table S5</w:t>
      </w:r>
      <w:r w:rsidR="00506555">
        <w:rPr>
          <w:lang w:val="en-US"/>
        </w:rPr>
        <w:t>)</w:t>
      </w:r>
      <w:r w:rsidR="007D68A1">
        <w:rPr>
          <w:lang w:val="en-US"/>
        </w:rPr>
        <w:t xml:space="preserve">. </w:t>
      </w:r>
      <w:r w:rsidRPr="00ED27FA">
        <w:rPr>
          <w:lang w:val="en-US"/>
        </w:rPr>
        <w:t>In addition to skipping of the penultimate exon, an alternative 3’ splice site (3’ss) emerged as a further</w:t>
      </w:r>
      <w:r w:rsidRPr="00ED27FA">
        <w:rPr>
          <w:bCs/>
          <w:lang w:val="en-US"/>
        </w:rPr>
        <w:t xml:space="preserve"> mechanism </w:t>
      </w:r>
      <w:r w:rsidRPr="00ED27FA">
        <w:rPr>
          <w:lang w:val="en-US"/>
        </w:rPr>
        <w:t xml:space="preserve">to access </w:t>
      </w:r>
      <w:r w:rsidR="00506555">
        <w:rPr>
          <w:lang w:val="en-US"/>
        </w:rPr>
        <w:t>an</w:t>
      </w:r>
      <w:r w:rsidR="00506555" w:rsidRPr="00ED27FA">
        <w:rPr>
          <w:lang w:val="en-US"/>
        </w:rPr>
        <w:t xml:space="preserve"> </w:t>
      </w:r>
      <w:r w:rsidRPr="00ED27FA">
        <w:rPr>
          <w:lang w:val="en-US"/>
        </w:rPr>
        <w:t xml:space="preserve">alternative reading-frame </w:t>
      </w:r>
      <w:r w:rsidR="00506555">
        <w:rPr>
          <w:lang w:val="en-US"/>
        </w:rPr>
        <w:t xml:space="preserve">in the supposed 3’UTR </w:t>
      </w:r>
      <w:r w:rsidRPr="00ED27FA">
        <w:rPr>
          <w:lang w:val="en-US"/>
        </w:rPr>
        <w:t xml:space="preserve">(therefore escaping the </w:t>
      </w:r>
      <w:r w:rsidRPr="00ED27FA">
        <w:rPr>
          <w:lang w:val="en-US"/>
        </w:rPr>
        <w:lastRenderedPageBreak/>
        <w:t xml:space="preserve">pipeline described in </w:t>
      </w:r>
      <w:r w:rsidR="00925094">
        <w:rPr>
          <w:lang w:val="en-US"/>
        </w:rPr>
        <w:t>Figure</w:t>
      </w:r>
      <w:r>
        <w:rPr>
          <w:lang w:val="en-US"/>
        </w:rPr>
        <w:t xml:space="preserve"> S1A</w:t>
      </w:r>
      <w:r w:rsidRPr="00ED27FA">
        <w:rPr>
          <w:lang w:val="en-US"/>
        </w:rPr>
        <w:t>). This</w:t>
      </w:r>
      <w:r w:rsidR="00B57A5E">
        <w:rPr>
          <w:lang w:val="en-US"/>
        </w:rPr>
        <w:t xml:space="preserve"> alternative</w:t>
      </w:r>
      <w:r w:rsidRPr="00ED27FA">
        <w:rPr>
          <w:lang w:val="en-US"/>
        </w:rPr>
        <w:t xml:space="preserve"> 3’ss is highly conserved in primates (</w:t>
      </w:r>
      <w:r w:rsidR="00925094">
        <w:rPr>
          <w:lang w:val="en-US"/>
        </w:rPr>
        <w:t>Figure</w:t>
      </w:r>
      <w:r>
        <w:rPr>
          <w:lang w:val="en-US"/>
        </w:rPr>
        <w:t xml:space="preserve"> S5A</w:t>
      </w:r>
      <w:r w:rsidRPr="00ED27FA">
        <w:rPr>
          <w:lang w:val="en-US"/>
        </w:rPr>
        <w:t>)</w:t>
      </w:r>
      <w:r w:rsidR="007C01DE">
        <w:rPr>
          <w:lang w:val="en-US"/>
        </w:rPr>
        <w:t>,</w:t>
      </w:r>
      <w:r w:rsidRPr="00ED27FA">
        <w:rPr>
          <w:lang w:val="en-US"/>
        </w:rPr>
        <w:t xml:space="preserve"> and its usage was previously demonstrated for human U2af26</w:t>
      </w:r>
      <w:r>
        <w:rPr>
          <w:lang w:val="en-US"/>
        </w:rPr>
        <w:t xml:space="preserve"> </w: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 </w:instrTex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(Preussner et al., 2014)</w:t>
      </w:r>
      <w:r w:rsidR="00C4231D">
        <w:rPr>
          <w:lang w:val="en-US"/>
        </w:rPr>
        <w:fldChar w:fldCharType="end"/>
      </w:r>
      <w:r w:rsidRPr="00ED27FA">
        <w:rPr>
          <w:lang w:val="en-US"/>
        </w:rPr>
        <w:t xml:space="preserve">. </w:t>
      </w:r>
    </w:p>
    <w:p w14:paraId="6325A999" w14:textId="5A8DDA63" w:rsidR="004A0B35" w:rsidRPr="004A0B35" w:rsidRDefault="007C01DE" w:rsidP="004A0B35">
      <w:pPr>
        <w:pStyle w:val="Default"/>
        <w:spacing w:line="360" w:lineRule="auto"/>
        <w:jc w:val="both"/>
        <w:rPr>
          <w:color w:val="auto"/>
          <w:lang w:val="en-US"/>
        </w:rPr>
      </w:pPr>
      <w:r>
        <w:rPr>
          <w:lang w:val="en-US"/>
        </w:rPr>
        <w:t>While t</w:t>
      </w:r>
      <w:r w:rsidR="00BC78E8" w:rsidRPr="00ED27FA">
        <w:rPr>
          <w:lang w:val="en-US"/>
        </w:rPr>
        <w:t>he extended U2af26 frames display no overall sequence conservation (</w:t>
      </w:r>
      <w:r w:rsidR="00925094">
        <w:rPr>
          <w:lang w:val="en-US"/>
        </w:rPr>
        <w:t>Figure</w:t>
      </w:r>
      <w:r w:rsidR="00BC78E8">
        <w:rPr>
          <w:lang w:val="en-US"/>
        </w:rPr>
        <w:t xml:space="preserve"> S5B</w:t>
      </w:r>
      <w:r w:rsidR="00BC78E8" w:rsidRPr="00ED27FA">
        <w:rPr>
          <w:lang w:val="en-US"/>
        </w:rPr>
        <w:t xml:space="preserve"> and data not shown)</w:t>
      </w:r>
      <w:r>
        <w:rPr>
          <w:lang w:val="en-US"/>
        </w:rPr>
        <w:t>, they do</w:t>
      </w:r>
      <w:r w:rsidR="00506555">
        <w:rPr>
          <w:lang w:val="en-US"/>
        </w:rPr>
        <w:t xml:space="preserve"> share common features. While </w:t>
      </w:r>
      <w:proofErr w:type="spellStart"/>
      <w:r w:rsidR="00506555">
        <w:rPr>
          <w:lang w:val="en-US"/>
        </w:rPr>
        <w:t>PxxP</w:t>
      </w:r>
      <w:proofErr w:type="spellEnd"/>
      <w:r w:rsidR="00506555">
        <w:rPr>
          <w:lang w:val="en-US"/>
        </w:rPr>
        <w:t xml:space="preserve"> motifs are absent in nearly all </w:t>
      </w:r>
      <w:proofErr w:type="spellStart"/>
      <w:r w:rsidR="00506555">
        <w:rPr>
          <w:lang w:val="en-US"/>
        </w:rPr>
        <w:t>fl</w:t>
      </w:r>
      <w:proofErr w:type="spellEnd"/>
      <w:r w:rsidR="00506555">
        <w:rPr>
          <w:lang w:val="en-US"/>
        </w:rPr>
        <w:t xml:space="preserve"> U2af26</w:t>
      </w:r>
      <w:r w:rsidR="008D6C80">
        <w:rPr>
          <w:lang w:val="en-US"/>
        </w:rPr>
        <w:t xml:space="preserve"> proteins</w:t>
      </w:r>
      <w:r w:rsidR="002B1CF7">
        <w:rPr>
          <w:lang w:val="en-US"/>
        </w:rPr>
        <w:t>,</w:t>
      </w:r>
      <w:r w:rsidR="008D6C80">
        <w:rPr>
          <w:lang w:val="en-US"/>
        </w:rPr>
        <w:t xml:space="preserve"> the </w:t>
      </w:r>
      <w:r w:rsidR="009D629E">
        <w:rPr>
          <w:lang w:val="en-US"/>
        </w:rPr>
        <w:t xml:space="preserve">extended </w:t>
      </w:r>
      <w:r w:rsidR="008D6C80">
        <w:rPr>
          <w:lang w:val="en-US"/>
        </w:rPr>
        <w:t>fs C-termini of all species encode at least one</w:t>
      </w:r>
      <w:r w:rsidR="002B1CF7">
        <w:rPr>
          <w:lang w:val="en-US"/>
        </w:rPr>
        <w:t>, and in most cases many,</w:t>
      </w:r>
      <w:r w:rsidR="008D6C80">
        <w:rPr>
          <w:lang w:val="en-US"/>
        </w:rPr>
        <w:t xml:space="preserve"> </w:t>
      </w:r>
      <w:proofErr w:type="spellStart"/>
      <w:r w:rsidR="008D6C80">
        <w:rPr>
          <w:lang w:val="en-US"/>
        </w:rPr>
        <w:t>PxxP</w:t>
      </w:r>
      <w:proofErr w:type="spellEnd"/>
      <w:r w:rsidR="008D6C80">
        <w:rPr>
          <w:lang w:val="en-US"/>
        </w:rPr>
        <w:t xml:space="preserve"> motif</w:t>
      </w:r>
      <w:r w:rsidR="00C26BF2">
        <w:rPr>
          <w:lang w:val="en-US"/>
        </w:rPr>
        <w:t>s</w:t>
      </w:r>
      <w:r w:rsidR="008D6C80">
        <w:rPr>
          <w:lang w:val="en-US"/>
        </w:rPr>
        <w:t xml:space="preserve"> (Figure 5B, left). In addition, elongated U2af26 C-termini from all species show a </w:t>
      </w:r>
      <w:r w:rsidR="00BC78E8" w:rsidRPr="00ED27FA">
        <w:rPr>
          <w:lang w:val="en-US"/>
        </w:rPr>
        <w:t>s</w:t>
      </w:r>
      <w:r w:rsidR="002B1CF7">
        <w:rPr>
          <w:lang w:val="en-US"/>
        </w:rPr>
        <w:t>trong</w:t>
      </w:r>
      <w:r w:rsidR="00BC78E8" w:rsidRPr="00ED27FA">
        <w:rPr>
          <w:lang w:val="en-US"/>
        </w:rPr>
        <w:t xml:space="preserve"> enrichment </w:t>
      </w:r>
      <w:r w:rsidR="008D6C80">
        <w:rPr>
          <w:lang w:val="en-US"/>
        </w:rPr>
        <w:t>of proline</w:t>
      </w:r>
      <w:r w:rsidR="002B1CF7">
        <w:rPr>
          <w:lang w:val="en-US"/>
        </w:rPr>
        <w:t xml:space="preserve"> when compared to the average of the </w:t>
      </w:r>
      <w:proofErr w:type="spellStart"/>
      <w:r w:rsidR="002B1CF7">
        <w:rPr>
          <w:lang w:val="en-US"/>
        </w:rPr>
        <w:t>UniProt</w:t>
      </w:r>
      <w:proofErr w:type="spellEnd"/>
      <w:r w:rsidR="002B1CF7">
        <w:rPr>
          <w:lang w:val="en-US"/>
        </w:rPr>
        <w:t>/</w:t>
      </w:r>
      <w:proofErr w:type="spellStart"/>
      <w:r w:rsidR="002B1CF7">
        <w:rPr>
          <w:lang w:val="en-US"/>
        </w:rPr>
        <w:t>SwissProt</w:t>
      </w:r>
      <w:proofErr w:type="spellEnd"/>
      <w:r w:rsidR="002B1CF7">
        <w:rPr>
          <w:lang w:val="en-US"/>
        </w:rPr>
        <w:t xml:space="preserve"> database</w:t>
      </w:r>
      <w:r w:rsidR="008D6C80">
        <w:rPr>
          <w:lang w:val="en-US"/>
        </w:rPr>
        <w:t xml:space="preserve"> </w:t>
      </w:r>
      <w:r w:rsidR="00BC78E8" w:rsidRPr="00ED27FA">
        <w:rPr>
          <w:lang w:val="en-US"/>
        </w:rPr>
        <w:t>(</w:t>
      </w:r>
      <w:r w:rsidR="008D6C80">
        <w:rPr>
          <w:lang w:val="en-US"/>
        </w:rPr>
        <w:t xml:space="preserve">Figure 5B, right, </w:t>
      </w:r>
      <w:r w:rsidR="00925094">
        <w:rPr>
          <w:lang w:val="en-US"/>
        </w:rPr>
        <w:t>Figure</w:t>
      </w:r>
      <w:r w:rsidR="00BC78E8">
        <w:rPr>
          <w:lang w:val="en-US"/>
        </w:rPr>
        <w:t xml:space="preserve"> S5C</w:t>
      </w:r>
      <w:r w:rsidR="00BC78E8" w:rsidRPr="00ED27FA">
        <w:rPr>
          <w:lang w:val="en-US"/>
        </w:rPr>
        <w:t>)</w:t>
      </w:r>
      <w:r w:rsidR="008D6C80">
        <w:rPr>
          <w:lang w:val="en-US"/>
        </w:rPr>
        <w:t>.</w:t>
      </w:r>
      <w:r w:rsidR="00BC78E8" w:rsidRPr="00ED27FA">
        <w:rPr>
          <w:lang w:val="en-US"/>
        </w:rPr>
        <w:t xml:space="preserve"> </w:t>
      </w:r>
      <w:r w:rsidR="008D6C80">
        <w:rPr>
          <w:lang w:val="en-US"/>
        </w:rPr>
        <w:t xml:space="preserve">Consistent with a destabilizing function of an elevated proline content, </w:t>
      </w:r>
      <w:r w:rsidR="00BC78E8" w:rsidRPr="00ED27FA">
        <w:rPr>
          <w:lang w:val="en-US"/>
        </w:rPr>
        <w:t xml:space="preserve">we observed </w:t>
      </w:r>
      <w:r w:rsidR="00142DE5">
        <w:rPr>
          <w:lang w:val="en-US"/>
        </w:rPr>
        <w:t xml:space="preserve">a severely </w:t>
      </w:r>
      <w:r w:rsidR="00BC78E8" w:rsidRPr="00ED27FA">
        <w:rPr>
          <w:lang w:val="en-US"/>
        </w:rPr>
        <w:t>reduced protein stability of extended rat, human and elephant U2af26 alternative frames</w:t>
      </w:r>
      <w:r w:rsidR="009D629E">
        <w:rPr>
          <w:lang w:val="en-US"/>
        </w:rPr>
        <w:t xml:space="preserve"> (Figure 5C-E)</w:t>
      </w:r>
      <w:r w:rsidR="00142DE5">
        <w:rPr>
          <w:lang w:val="en-US"/>
        </w:rPr>
        <w:t>.</w:t>
      </w:r>
      <w:r w:rsidR="00BC78E8" w:rsidRPr="00ED27FA">
        <w:rPr>
          <w:lang w:val="en-US"/>
        </w:rPr>
        <w:t xml:space="preserve"> </w:t>
      </w:r>
      <w:r w:rsidR="00142DE5">
        <w:rPr>
          <w:lang w:val="en-US"/>
        </w:rPr>
        <w:t>In contrast,</w:t>
      </w:r>
      <w:r w:rsidR="00142DE5" w:rsidRPr="00ED27FA">
        <w:rPr>
          <w:lang w:val="en-US"/>
        </w:rPr>
        <w:t xml:space="preserve"> </w:t>
      </w:r>
      <w:r w:rsidR="00BC78E8" w:rsidRPr="00ED27FA">
        <w:rPr>
          <w:lang w:val="en-US"/>
        </w:rPr>
        <w:t xml:space="preserve">canonical frames and hypothetical short alternative frames </w:t>
      </w:r>
      <w:r w:rsidR="00C353F9">
        <w:rPr>
          <w:lang w:val="en-US"/>
        </w:rPr>
        <w:t>(&lt; 50 AA</w:t>
      </w:r>
      <w:r w:rsidR="00142DE5">
        <w:rPr>
          <w:lang w:val="en-US"/>
        </w:rPr>
        <w:t xml:space="preserve">) </w:t>
      </w:r>
      <w:r w:rsidR="00BC78E8" w:rsidRPr="00ED27FA">
        <w:rPr>
          <w:lang w:val="en-US"/>
        </w:rPr>
        <w:t>are stable (</w:t>
      </w:r>
      <w:r w:rsidR="00925094">
        <w:rPr>
          <w:lang w:val="en-US"/>
        </w:rPr>
        <w:t>Figure</w:t>
      </w:r>
      <w:r w:rsidR="00BC78E8">
        <w:rPr>
          <w:lang w:val="en-US"/>
        </w:rPr>
        <w:t xml:space="preserve"> </w:t>
      </w:r>
      <w:r w:rsidR="00371926">
        <w:rPr>
          <w:lang w:val="en-US"/>
        </w:rPr>
        <w:t xml:space="preserve">5C, </w:t>
      </w:r>
      <w:r w:rsidR="009D629E">
        <w:rPr>
          <w:lang w:val="en-US"/>
        </w:rPr>
        <w:t>D</w:t>
      </w:r>
      <w:r w:rsidR="00BC78E8" w:rsidRPr="00ED27FA">
        <w:rPr>
          <w:lang w:val="en-US"/>
        </w:rPr>
        <w:t xml:space="preserve">, for the respective mouse frames see </w:t>
      </w:r>
      <w:r w:rsidR="00925094">
        <w:rPr>
          <w:lang w:val="en-US"/>
        </w:rPr>
        <w:t>Figure</w:t>
      </w:r>
      <w:r w:rsidR="00A5360F">
        <w:rPr>
          <w:lang w:val="en-US"/>
        </w:rPr>
        <w:t xml:space="preserve"> 3</w:t>
      </w:r>
      <w:r w:rsidR="00272904">
        <w:rPr>
          <w:lang w:val="en-US"/>
        </w:rPr>
        <w:t>C</w:t>
      </w:r>
      <w:r w:rsidR="009D629E">
        <w:rPr>
          <w:lang w:val="en-US"/>
        </w:rPr>
        <w:t xml:space="preserve"> and Figure S5D</w:t>
      </w:r>
      <w:r w:rsidR="00BC78E8" w:rsidRPr="00ED27FA">
        <w:rPr>
          <w:lang w:val="en-US"/>
        </w:rPr>
        <w:t xml:space="preserve">). As for all alternative C-termini, the destabilization </w:t>
      </w:r>
      <w:r w:rsidR="00142DE5">
        <w:rPr>
          <w:lang w:val="en-US"/>
        </w:rPr>
        <w:t xml:space="preserve">of extended rat, human and elephant frames </w:t>
      </w:r>
      <w:r w:rsidR="00BC78E8" w:rsidRPr="00ED27FA">
        <w:rPr>
          <w:lang w:val="en-US"/>
        </w:rPr>
        <w:t>was dependent on the proteasome (</w:t>
      </w:r>
      <w:r w:rsidR="00925094">
        <w:rPr>
          <w:lang w:val="en-US"/>
        </w:rPr>
        <w:t>Figure</w:t>
      </w:r>
      <w:r w:rsidR="00BC78E8">
        <w:rPr>
          <w:lang w:val="en-US"/>
        </w:rPr>
        <w:t xml:space="preserve"> </w:t>
      </w:r>
      <w:r w:rsidR="00D925CA" w:rsidRPr="00D925CA">
        <w:rPr>
          <w:color w:val="auto"/>
          <w:lang w:val="en-US"/>
        </w:rPr>
        <w:t>S6A-D</w:t>
      </w:r>
      <w:r w:rsidR="00BC78E8" w:rsidRPr="00D925CA">
        <w:rPr>
          <w:color w:val="auto"/>
          <w:lang w:val="en-US"/>
        </w:rPr>
        <w:t xml:space="preserve">). </w:t>
      </w:r>
      <w:r w:rsidR="007B5A06">
        <w:rPr>
          <w:color w:val="auto"/>
          <w:lang w:val="en-US"/>
        </w:rPr>
        <w:t xml:space="preserve">In addition, we investigated the effect of the frameshift C-terminus on the mouse U2af26 interactome using mass spectrometry. Consistent with its function in 3’ </w:t>
      </w:r>
      <w:r w:rsidR="007B5A06" w:rsidRPr="006968EF">
        <w:rPr>
          <w:color w:val="auto"/>
          <w:lang w:val="en-US"/>
        </w:rPr>
        <w:t>splice-site recognition, the U2</w:t>
      </w:r>
      <w:r w:rsidR="00744957" w:rsidRPr="006968EF">
        <w:rPr>
          <w:color w:val="auto"/>
          <w:lang w:val="en-US"/>
        </w:rPr>
        <w:t>AF</w:t>
      </w:r>
      <w:r w:rsidR="007B5A06" w:rsidRPr="006968EF">
        <w:rPr>
          <w:color w:val="auto"/>
          <w:lang w:val="en-US"/>
        </w:rPr>
        <w:t>26 full-length protein mainly interacts with splicing factors including its dimerization partner U2</w:t>
      </w:r>
      <w:r w:rsidR="00371926">
        <w:rPr>
          <w:color w:val="auto"/>
          <w:lang w:val="en-US"/>
        </w:rPr>
        <w:t>af</w:t>
      </w:r>
      <w:r w:rsidR="007B5A06" w:rsidRPr="006968EF">
        <w:rPr>
          <w:color w:val="auto"/>
          <w:lang w:val="en-US"/>
        </w:rPr>
        <w:t>2</w:t>
      </w:r>
      <w:r w:rsidR="00B96EDF" w:rsidRPr="006968EF">
        <w:rPr>
          <w:color w:val="auto"/>
          <w:lang w:val="en-US"/>
        </w:rPr>
        <w:t xml:space="preserve"> and U2snRNP</w:t>
      </w:r>
      <w:r w:rsidR="00744957" w:rsidRPr="006968EF">
        <w:rPr>
          <w:color w:val="auto"/>
          <w:lang w:val="en-US"/>
        </w:rPr>
        <w:t xml:space="preserve"> associated proteins </w:t>
      </w:r>
      <w:r w:rsidR="007B5A06" w:rsidRPr="006968EF">
        <w:rPr>
          <w:color w:val="auto"/>
          <w:lang w:val="en-US"/>
        </w:rPr>
        <w:t>(</w:t>
      </w:r>
      <w:commentRangeStart w:id="50"/>
      <w:r w:rsidR="007B5A06" w:rsidRPr="006968EF">
        <w:rPr>
          <w:color w:val="auto"/>
          <w:lang w:val="en-US"/>
        </w:rPr>
        <w:t xml:space="preserve">Figure </w:t>
      </w:r>
      <w:r w:rsidR="00283FD9" w:rsidRPr="006968EF">
        <w:rPr>
          <w:color w:val="auto"/>
          <w:lang w:val="en-US"/>
        </w:rPr>
        <w:t>5F, Table S6</w:t>
      </w:r>
      <w:r w:rsidR="007B5A06" w:rsidRPr="006968EF">
        <w:rPr>
          <w:color w:val="auto"/>
          <w:lang w:val="en-US"/>
        </w:rPr>
        <w:t xml:space="preserve">). </w:t>
      </w:r>
      <w:r w:rsidR="00E313C9" w:rsidRPr="006968EF">
        <w:rPr>
          <w:color w:val="auto"/>
          <w:lang w:val="en-US"/>
        </w:rPr>
        <w:t>In contrast, for the U2</w:t>
      </w:r>
      <w:r w:rsidR="00371926">
        <w:rPr>
          <w:color w:val="auto"/>
          <w:lang w:val="en-US"/>
        </w:rPr>
        <w:t>af</w:t>
      </w:r>
      <w:r w:rsidR="00E313C9" w:rsidRPr="006968EF">
        <w:rPr>
          <w:color w:val="auto"/>
          <w:lang w:val="en-US"/>
        </w:rPr>
        <w:t>26 frameshift protein</w:t>
      </w:r>
      <w:r w:rsidR="00744957" w:rsidRPr="006968EF">
        <w:rPr>
          <w:color w:val="auto"/>
          <w:lang w:val="en-US"/>
        </w:rPr>
        <w:t>,</w:t>
      </w:r>
      <w:r w:rsidR="00E313C9" w:rsidRPr="006968EF">
        <w:rPr>
          <w:color w:val="auto"/>
          <w:lang w:val="en-US"/>
        </w:rPr>
        <w:t xml:space="preserve"> interactions with </w:t>
      </w:r>
      <w:r w:rsidR="004818E4">
        <w:rPr>
          <w:color w:val="auto"/>
          <w:lang w:val="en-US"/>
        </w:rPr>
        <w:t xml:space="preserve">these </w:t>
      </w:r>
      <w:r w:rsidR="00E313C9" w:rsidRPr="006968EF">
        <w:rPr>
          <w:color w:val="auto"/>
          <w:lang w:val="en-US"/>
        </w:rPr>
        <w:t xml:space="preserve">splicing factors are </w:t>
      </w:r>
      <w:r w:rsidR="00744957" w:rsidRPr="006968EF">
        <w:rPr>
          <w:color w:val="auto"/>
          <w:lang w:val="en-US"/>
        </w:rPr>
        <w:t xml:space="preserve">completely </w:t>
      </w:r>
      <w:r w:rsidR="0057032C" w:rsidRPr="006968EF">
        <w:rPr>
          <w:color w:val="auto"/>
          <w:lang w:val="en-US"/>
        </w:rPr>
        <w:t>abolished</w:t>
      </w:r>
      <w:r w:rsidR="00E313C9" w:rsidRPr="006968EF">
        <w:rPr>
          <w:color w:val="auto"/>
          <w:lang w:val="en-US"/>
        </w:rPr>
        <w:t xml:space="preserve"> (Figure </w:t>
      </w:r>
      <w:r w:rsidR="00283FD9" w:rsidRPr="006968EF">
        <w:rPr>
          <w:color w:val="auto"/>
          <w:lang w:val="en-US"/>
        </w:rPr>
        <w:t>5G</w:t>
      </w:r>
      <w:r w:rsidR="00E313C9" w:rsidRPr="006968EF">
        <w:rPr>
          <w:color w:val="auto"/>
          <w:lang w:val="en-US"/>
        </w:rPr>
        <w:t xml:space="preserve">, </w:t>
      </w:r>
      <w:commentRangeEnd w:id="50"/>
      <w:r w:rsidR="002255CE">
        <w:rPr>
          <w:rStyle w:val="CommentReference"/>
          <w:rFonts w:ascii="Times New Roman" w:eastAsia="Times New Roman" w:hAnsi="Times New Roman" w:cs="Times New Roman"/>
          <w:color w:val="auto"/>
          <w:lang w:eastAsia="de-DE"/>
        </w:rPr>
        <w:commentReference w:id="50"/>
      </w:r>
      <w:r w:rsidR="00E313C9" w:rsidRPr="006968EF">
        <w:rPr>
          <w:color w:val="auto"/>
          <w:lang w:val="en-US"/>
        </w:rPr>
        <w:t>Figure S</w:t>
      </w:r>
      <w:r w:rsidR="00283FD9" w:rsidRPr="006968EF">
        <w:rPr>
          <w:color w:val="auto"/>
          <w:lang w:val="en-US"/>
        </w:rPr>
        <w:t>6E</w:t>
      </w:r>
      <w:r w:rsidR="006968EF" w:rsidRPr="006968EF">
        <w:rPr>
          <w:color w:val="auto"/>
          <w:lang w:val="en-US"/>
        </w:rPr>
        <w:t xml:space="preserve"> that </w:t>
      </w:r>
      <w:r w:rsidR="00E313C9" w:rsidRPr="006968EF">
        <w:rPr>
          <w:color w:val="auto"/>
          <w:lang w:val="en-US"/>
        </w:rPr>
        <w:t>confirms similar expression levels</w:t>
      </w:r>
      <w:r w:rsidR="00B96EDF" w:rsidRPr="006968EF">
        <w:rPr>
          <w:color w:val="auto"/>
          <w:lang w:val="en-US"/>
        </w:rPr>
        <w:t xml:space="preserve"> of </w:t>
      </w:r>
      <w:proofErr w:type="spellStart"/>
      <w:proofErr w:type="gramStart"/>
      <w:r w:rsidR="00B96EDF" w:rsidRPr="006968EF">
        <w:rPr>
          <w:color w:val="auto"/>
          <w:lang w:val="en-US"/>
        </w:rPr>
        <w:t>fl</w:t>
      </w:r>
      <w:proofErr w:type="spellEnd"/>
      <w:proofErr w:type="gramEnd"/>
      <w:r w:rsidR="00B96EDF" w:rsidRPr="006968EF">
        <w:rPr>
          <w:color w:val="auto"/>
          <w:lang w:val="en-US"/>
        </w:rPr>
        <w:t xml:space="preserve"> and fs proteins used for the IP-MS experiment</w:t>
      </w:r>
      <w:r w:rsidR="006968EF" w:rsidRPr="006968EF">
        <w:rPr>
          <w:color w:val="auto"/>
          <w:lang w:val="en-US"/>
        </w:rPr>
        <w:t>)</w:t>
      </w:r>
      <w:r w:rsidR="00D45DAE">
        <w:rPr>
          <w:color w:val="auto"/>
          <w:lang w:val="en-US"/>
        </w:rPr>
        <w:t xml:space="preserve">. </w:t>
      </w:r>
      <w:r w:rsidR="006968EF" w:rsidRPr="006968EF">
        <w:rPr>
          <w:color w:val="auto"/>
          <w:lang w:val="en-US"/>
        </w:rPr>
        <w:t>Loss of the interactions of the U2</w:t>
      </w:r>
      <w:r w:rsidR="00371926">
        <w:rPr>
          <w:color w:val="auto"/>
          <w:lang w:val="en-US"/>
        </w:rPr>
        <w:t>af</w:t>
      </w:r>
      <w:r w:rsidR="006968EF" w:rsidRPr="006968EF">
        <w:rPr>
          <w:color w:val="auto"/>
          <w:lang w:val="en-US"/>
        </w:rPr>
        <w:t xml:space="preserve">26 frameshift protein with splicing factors </w:t>
      </w:r>
      <w:r w:rsidR="00E313C9" w:rsidRPr="006968EF">
        <w:rPr>
          <w:color w:val="auto"/>
          <w:lang w:val="en-US"/>
        </w:rPr>
        <w:t xml:space="preserve">is consistent with its cytoplasmatic localization </w:t>
      </w:r>
      <w:r w:rsidR="00B96EDF" w:rsidRPr="006968EF">
        <w:rPr>
          <w:color w:val="auto"/>
          <w:lang w:val="en-US"/>
        </w:rPr>
        <w:t>and</w:t>
      </w:r>
      <w:r w:rsidR="00E313C9" w:rsidRPr="006968EF">
        <w:rPr>
          <w:color w:val="auto"/>
          <w:lang w:val="en-US"/>
        </w:rPr>
        <w:t xml:space="preserve"> splicing-independent function. Instead</w:t>
      </w:r>
      <w:r w:rsidR="0057032C" w:rsidRPr="006968EF">
        <w:rPr>
          <w:color w:val="auto"/>
          <w:lang w:val="en-US"/>
        </w:rPr>
        <w:t>,</w:t>
      </w:r>
      <w:r w:rsidR="00E313C9" w:rsidRPr="006968EF">
        <w:rPr>
          <w:color w:val="auto"/>
          <w:lang w:val="en-US"/>
        </w:rPr>
        <w:t xml:space="preserve"> novel in</w:t>
      </w:r>
      <w:r w:rsidR="00B96EDF" w:rsidRPr="006968EF">
        <w:rPr>
          <w:color w:val="auto"/>
          <w:lang w:val="en-US"/>
        </w:rPr>
        <w:t>teractions were identified, demonstrating that the splicing-induced frameshift almost completely rewires the interactome</w:t>
      </w:r>
      <w:r w:rsidR="00165AE6" w:rsidRPr="006968EF">
        <w:rPr>
          <w:color w:val="auto"/>
          <w:lang w:val="en-US"/>
        </w:rPr>
        <w:t>.</w:t>
      </w:r>
      <w:r w:rsidR="00B96EDF" w:rsidRPr="006968EF">
        <w:rPr>
          <w:color w:val="auto"/>
          <w:lang w:val="en-US"/>
        </w:rPr>
        <w:t xml:space="preserve"> </w:t>
      </w:r>
      <w:r w:rsidR="004A0B35" w:rsidRPr="004A0B35">
        <w:rPr>
          <w:color w:val="auto"/>
          <w:lang w:val="en-US"/>
        </w:rPr>
        <w:t xml:space="preserve">Consistent with the generation of 3'UTR-encoded </w:t>
      </w:r>
      <w:proofErr w:type="spellStart"/>
      <w:r w:rsidR="004A0B35" w:rsidRPr="004A0B35">
        <w:rPr>
          <w:color w:val="auto"/>
          <w:lang w:val="en-US"/>
        </w:rPr>
        <w:t>PxxP</w:t>
      </w:r>
      <w:proofErr w:type="spellEnd"/>
      <w:r w:rsidR="004A0B35" w:rsidRPr="004A0B35">
        <w:rPr>
          <w:color w:val="auto"/>
          <w:lang w:val="en-US"/>
        </w:rPr>
        <w:t xml:space="preserve"> motifs, we find a</w:t>
      </w:r>
      <w:r w:rsidR="004A0B35">
        <w:rPr>
          <w:color w:val="auto"/>
          <w:lang w:val="en-US"/>
        </w:rPr>
        <w:t>n</w:t>
      </w:r>
      <w:r w:rsidR="004A0B35" w:rsidRPr="004A0B35">
        <w:rPr>
          <w:color w:val="auto"/>
          <w:lang w:val="en-US"/>
        </w:rPr>
        <w:t xml:space="preserve"> </w:t>
      </w:r>
    </w:p>
    <w:p w14:paraId="6EBD4C3E" w14:textId="4B942141" w:rsidR="00BC78E8" w:rsidRDefault="004A0B35" w:rsidP="004A0B35">
      <w:pPr>
        <w:pStyle w:val="Default"/>
        <w:spacing w:line="360" w:lineRule="auto"/>
        <w:jc w:val="both"/>
        <w:rPr>
          <w:lang w:val="en-US"/>
        </w:rPr>
      </w:pPr>
      <w:r w:rsidRPr="004A0B35">
        <w:rPr>
          <w:color w:val="auto"/>
          <w:lang w:val="en-US"/>
        </w:rPr>
        <w:t>enrichment of identified (but</w:t>
      </w:r>
      <w:r>
        <w:rPr>
          <w:color w:val="auto"/>
          <w:lang w:val="en-US"/>
        </w:rPr>
        <w:t>, due to low abundance,</w:t>
      </w:r>
      <w:r w:rsidRPr="004A0B35">
        <w:rPr>
          <w:color w:val="auto"/>
          <w:lang w:val="en-US"/>
        </w:rPr>
        <w:t xml:space="preserve"> not quantified) peptides originating from SH3 domain-containing proteins in the IP with the frameshift protein</w:t>
      </w:r>
      <w:r>
        <w:rPr>
          <w:color w:val="auto"/>
          <w:lang w:val="en-US"/>
        </w:rPr>
        <w:t xml:space="preserve"> (</w:t>
      </w:r>
      <w:r w:rsidRPr="004A0B35">
        <w:rPr>
          <w:color w:val="auto"/>
          <w:highlight w:val="yellow"/>
          <w:lang w:val="en-US"/>
        </w:rPr>
        <w:t>Table SX</w:t>
      </w:r>
      <w:r>
        <w:rPr>
          <w:color w:val="auto"/>
          <w:lang w:val="en-US"/>
        </w:rPr>
        <w:t>)</w:t>
      </w:r>
      <w:r w:rsidRPr="004A0B35">
        <w:rPr>
          <w:color w:val="auto"/>
          <w:lang w:val="en-US"/>
        </w:rPr>
        <w:t>.</w:t>
      </w:r>
      <w:r w:rsidR="00E313C9">
        <w:rPr>
          <w:color w:val="auto"/>
          <w:lang w:val="en-US"/>
        </w:rPr>
        <w:t xml:space="preserve"> </w:t>
      </w:r>
      <w:r w:rsidR="00165AE6">
        <w:rPr>
          <w:color w:val="auto"/>
          <w:lang w:val="en-US"/>
        </w:rPr>
        <w:t>Alt</w:t>
      </w:r>
      <w:r w:rsidR="00E313C9">
        <w:rPr>
          <w:color w:val="auto"/>
          <w:lang w:val="en-US"/>
        </w:rPr>
        <w:t xml:space="preserve">ogether, </w:t>
      </w:r>
      <w:r w:rsidR="00E313C9">
        <w:rPr>
          <w:bCs/>
          <w:lang w:val="en-US"/>
        </w:rPr>
        <w:t>t</w:t>
      </w:r>
      <w:r w:rsidR="00BC78E8" w:rsidRPr="00ED27FA">
        <w:rPr>
          <w:bCs/>
          <w:lang w:val="en-US"/>
        </w:rPr>
        <w:t xml:space="preserve">hese data </w:t>
      </w:r>
      <w:r w:rsidR="00BC78E8" w:rsidRPr="00ED27FA">
        <w:rPr>
          <w:lang w:val="en-US"/>
        </w:rPr>
        <w:t xml:space="preserve">reveal </w:t>
      </w:r>
      <w:r w:rsidR="00BC78E8" w:rsidRPr="00ED27FA">
        <w:rPr>
          <w:bCs/>
          <w:lang w:val="en-US"/>
        </w:rPr>
        <w:t>AS-induced translation into the 3’UTR</w:t>
      </w:r>
      <w:r w:rsidR="00BC78E8" w:rsidRPr="00ED27FA">
        <w:rPr>
          <w:lang w:val="en-US"/>
        </w:rPr>
        <w:t xml:space="preserve"> as a means to control protein stability and </w:t>
      </w:r>
      <w:r w:rsidR="00BC78E8">
        <w:rPr>
          <w:lang w:val="en-US"/>
        </w:rPr>
        <w:t xml:space="preserve">protein-protein </w:t>
      </w:r>
      <w:r w:rsidR="00BC78E8" w:rsidRPr="00ED27FA">
        <w:rPr>
          <w:lang w:val="en-US"/>
        </w:rPr>
        <w:t>interaction</w:t>
      </w:r>
      <w:r w:rsidR="002B1CF7">
        <w:rPr>
          <w:lang w:val="en-US"/>
        </w:rPr>
        <w:t xml:space="preserve"> motifs</w:t>
      </w:r>
      <w:r w:rsidR="00BC78E8" w:rsidRPr="00ED27FA">
        <w:rPr>
          <w:lang w:val="en-US"/>
        </w:rPr>
        <w:t xml:space="preserve"> as a general mechanism that is conserved across mammalian species</w:t>
      </w:r>
      <w:r w:rsidR="00BC78E8" w:rsidRPr="00ED27FA">
        <w:rPr>
          <w:bCs/>
          <w:lang w:val="en-US"/>
        </w:rPr>
        <w:t>.</w:t>
      </w:r>
      <w:r w:rsidR="00BC78E8" w:rsidRPr="00ED27FA">
        <w:rPr>
          <w:lang w:val="en-US"/>
        </w:rPr>
        <w:t xml:space="preserve"> </w:t>
      </w:r>
    </w:p>
    <w:p w14:paraId="22405498" w14:textId="77777777" w:rsidR="006968EF" w:rsidRDefault="006968EF" w:rsidP="00BC78E8">
      <w:pPr>
        <w:pStyle w:val="Default"/>
        <w:spacing w:line="360" w:lineRule="auto"/>
        <w:jc w:val="both"/>
        <w:rPr>
          <w:lang w:val="en-US"/>
        </w:rPr>
      </w:pPr>
    </w:p>
    <w:p w14:paraId="18FA104E" w14:textId="77777777" w:rsidR="006968EF" w:rsidRPr="00A41D87" w:rsidRDefault="006968EF" w:rsidP="00BC78E8">
      <w:pPr>
        <w:pStyle w:val="Default"/>
        <w:spacing w:line="360" w:lineRule="auto"/>
        <w:jc w:val="both"/>
        <w:rPr>
          <w:bCs/>
          <w:lang w:val="en-US"/>
        </w:rPr>
      </w:pPr>
    </w:p>
    <w:p w14:paraId="2933BCBB" w14:textId="4D3DC783" w:rsidR="00C36DE3" w:rsidRPr="00C36DE3" w:rsidRDefault="007C01DE" w:rsidP="00C36DE3">
      <w:pPr>
        <w:pStyle w:val="Default"/>
        <w:spacing w:line="360" w:lineRule="auto"/>
        <w:jc w:val="both"/>
        <w:rPr>
          <w:b/>
          <w:bCs/>
          <w:lang w:val="en-US"/>
        </w:rPr>
      </w:pPr>
      <w:r>
        <w:rPr>
          <w:rFonts w:eastAsiaTheme="minorHAnsi"/>
          <w:b/>
          <w:lang w:val="en-US" w:eastAsia="en-US"/>
        </w:rPr>
        <w:lastRenderedPageBreak/>
        <w:t xml:space="preserve">A </w:t>
      </w:r>
      <w:r w:rsidRPr="007C01DE">
        <w:rPr>
          <w:rFonts w:eastAsiaTheme="minorHAnsi"/>
          <w:b/>
          <w:i/>
          <w:lang w:val="en-US" w:eastAsia="en-US"/>
        </w:rPr>
        <w:t>retinitis pigmentosa</w:t>
      </w:r>
      <w:r>
        <w:rPr>
          <w:rFonts w:eastAsiaTheme="minorHAnsi"/>
          <w:b/>
          <w:lang w:val="en-US" w:eastAsia="en-US"/>
        </w:rPr>
        <w:t>-causing mutation in PDE6G</w:t>
      </w:r>
      <w:r w:rsidR="00874D3F">
        <w:rPr>
          <w:rFonts w:eastAsiaTheme="minorHAnsi"/>
          <w:b/>
          <w:lang w:val="en-US" w:eastAsia="en-US"/>
        </w:rPr>
        <w:t xml:space="preserve"> leads to </w:t>
      </w:r>
      <w:r w:rsidR="00C36DE3" w:rsidRPr="00C36DE3">
        <w:rPr>
          <w:rFonts w:eastAsiaTheme="minorHAnsi"/>
          <w:b/>
          <w:lang w:val="en-US" w:eastAsia="en-US"/>
        </w:rPr>
        <w:t xml:space="preserve">frameshift-induced </w:t>
      </w:r>
      <w:r w:rsidR="00C36DE3">
        <w:rPr>
          <w:rFonts w:eastAsiaTheme="minorHAnsi"/>
          <w:b/>
          <w:lang w:val="en-US" w:eastAsia="en-US"/>
        </w:rPr>
        <w:t>translation of</w:t>
      </w:r>
      <w:r w:rsidR="00C36DE3" w:rsidRPr="00C36DE3">
        <w:rPr>
          <w:rFonts w:eastAsiaTheme="minorHAnsi"/>
          <w:b/>
          <w:lang w:val="en-US" w:eastAsia="en-US"/>
        </w:rPr>
        <w:t xml:space="preserve"> the </w:t>
      </w:r>
      <w:r w:rsidR="00C36DE3" w:rsidRPr="00C36DE3">
        <w:rPr>
          <w:b/>
          <w:lang w:val="en-US"/>
        </w:rPr>
        <w:t>3’UTR</w:t>
      </w:r>
    </w:p>
    <w:p w14:paraId="40DC2CAC" w14:textId="6FD87784" w:rsidR="00BC78E8" w:rsidRDefault="00BC78E8" w:rsidP="00BC78E8">
      <w:pPr>
        <w:pStyle w:val="Default"/>
        <w:spacing w:after="160" w:line="360" w:lineRule="auto"/>
        <w:jc w:val="both"/>
        <w:rPr>
          <w:lang w:val="en-US"/>
        </w:rPr>
      </w:pPr>
      <w:r w:rsidRPr="00ED27FA">
        <w:rPr>
          <w:lang w:val="en-US"/>
        </w:rPr>
        <w:t xml:space="preserve">Finally, an extended analysis of </w:t>
      </w:r>
      <w:r w:rsidR="00824875">
        <w:rPr>
          <w:lang w:val="en-US"/>
        </w:rPr>
        <w:t>human</w:t>
      </w:r>
      <w:r w:rsidRPr="00ED27FA">
        <w:rPr>
          <w:lang w:val="en-US"/>
        </w:rPr>
        <w:t xml:space="preserve"> PDE6G, a phosphodiesterase subunit involved in phototransduction</w:t>
      </w:r>
      <w:r>
        <w:rPr>
          <w:lang w:val="en-US"/>
        </w:rPr>
        <w:t xml:space="preserve"> </w: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 </w:instrTex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(Barren et al., 2009)</w:t>
      </w:r>
      <w:r w:rsidR="00C4231D">
        <w:rPr>
          <w:lang w:val="en-US"/>
        </w:rPr>
        <w:fldChar w:fldCharType="end"/>
      </w:r>
      <w:r w:rsidRPr="00ED27FA">
        <w:rPr>
          <w:lang w:val="en-US"/>
        </w:rPr>
        <w:t xml:space="preserve">, underlines the clinical relevance of </w:t>
      </w:r>
      <w:r w:rsidRPr="00ED27FA">
        <w:rPr>
          <w:bCs/>
          <w:lang w:val="en-US"/>
        </w:rPr>
        <w:t xml:space="preserve">frameshift-proteins. The human PDE6G gene harbors an extended 3’UTR-encoded frame accessible through a cryptic 5’ss </w:t>
      </w:r>
      <w:r w:rsidR="003A3AAA">
        <w:rPr>
          <w:bCs/>
          <w:lang w:val="en-US"/>
        </w:rPr>
        <w:t>in</w:t>
      </w:r>
      <w:r w:rsidRPr="00ED27FA">
        <w:rPr>
          <w:bCs/>
          <w:lang w:val="en-US"/>
        </w:rPr>
        <w:t xml:space="preserve"> the penultimate exon. Based on minigene analysis, </w:t>
      </w:r>
      <w:r w:rsidRPr="00ED27FA">
        <w:rPr>
          <w:lang w:val="en-US"/>
        </w:rPr>
        <w:t xml:space="preserve">a </w:t>
      </w:r>
      <w:r w:rsidR="007C01DE">
        <w:rPr>
          <w:i/>
          <w:lang w:val="en-US"/>
        </w:rPr>
        <w:t xml:space="preserve">retinitis </w:t>
      </w:r>
      <w:r w:rsidRPr="00ED27FA">
        <w:rPr>
          <w:i/>
          <w:lang w:val="en-US"/>
        </w:rPr>
        <w:t>pigmentosa</w:t>
      </w:r>
      <w:r w:rsidRPr="00ED27FA">
        <w:rPr>
          <w:bCs/>
          <w:lang w:val="en-US"/>
        </w:rPr>
        <w:t xml:space="preserve">-causing </w:t>
      </w:r>
      <w:r w:rsidRPr="00ED27FA">
        <w:rPr>
          <w:lang w:val="en-US"/>
        </w:rPr>
        <w:t xml:space="preserve">mutation in the canonical 5’ss was suggested to result in usage of </w:t>
      </w:r>
      <w:r>
        <w:rPr>
          <w:lang w:val="en-US"/>
        </w:rPr>
        <w:t>this</w:t>
      </w:r>
      <w:r w:rsidRPr="00ED27FA">
        <w:rPr>
          <w:lang w:val="en-US"/>
        </w:rPr>
        <w:t xml:space="preserve"> frameshift-in</w:t>
      </w:r>
      <w:r>
        <w:rPr>
          <w:lang w:val="en-US"/>
        </w:rPr>
        <w:t>ducing alternative 5’ss (</w:t>
      </w:r>
      <w:r w:rsidR="00925094">
        <w:rPr>
          <w:lang w:val="en-US"/>
        </w:rPr>
        <w:t>Figure</w:t>
      </w:r>
      <w:r w:rsidR="00A5360F">
        <w:rPr>
          <w:lang w:val="en-US"/>
        </w:rPr>
        <w:t xml:space="preserve"> 6</w:t>
      </w:r>
      <w:r>
        <w:rPr>
          <w:lang w:val="en-US"/>
        </w:rPr>
        <w:t>A</w:t>
      </w:r>
      <w:r w:rsidR="003A3AAA">
        <w:rPr>
          <w:lang w:val="en-US"/>
        </w:rPr>
        <w:t xml:space="preserve"> and</w:t>
      </w:r>
      <w:r w:rsidR="00A5360F">
        <w:rPr>
          <w:lang w:val="en-US"/>
        </w:rPr>
        <w:t xml:space="preserve"> </w:t>
      </w:r>
      <w:r w:rsidR="00C4231D">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 </w:instrText>
      </w:r>
      <w:r w:rsidR="00316979">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EN.CITE.DATA </w:instrText>
      </w:r>
      <w:r w:rsidR="00316979">
        <w:rPr>
          <w:lang w:val="en-US"/>
        </w:rPr>
      </w:r>
      <w:r w:rsidR="00316979">
        <w:rPr>
          <w:lang w:val="en-US"/>
        </w:rPr>
        <w:fldChar w:fldCharType="end"/>
      </w:r>
      <w:r w:rsidR="00C4231D">
        <w:rPr>
          <w:lang w:val="en-US"/>
        </w:rPr>
      </w:r>
      <w:r w:rsidR="00C4231D">
        <w:rPr>
          <w:lang w:val="en-US"/>
        </w:rPr>
        <w:fldChar w:fldCharType="separate"/>
      </w:r>
      <w:r w:rsidR="00316979">
        <w:rPr>
          <w:noProof/>
          <w:lang w:val="en-US"/>
        </w:rPr>
        <w:t>(Dvir et al., 2010)</w:t>
      </w:r>
      <w:r w:rsidR="00C4231D">
        <w:rPr>
          <w:lang w:val="en-US"/>
        </w:rPr>
        <w:fldChar w:fldCharType="end"/>
      </w:r>
      <w:r w:rsidR="00504418">
        <w:rPr>
          <w:lang w:val="en-US"/>
        </w:rPr>
        <w:t>)</w:t>
      </w:r>
      <w:r w:rsidR="00BE2140">
        <w:rPr>
          <w:lang w:val="en-US"/>
        </w:rPr>
        <w:t>,</w:t>
      </w:r>
      <w:r w:rsidR="007C01DE">
        <w:rPr>
          <w:lang w:val="en-US"/>
        </w:rPr>
        <w:t xml:space="preserve"> </w:t>
      </w:r>
      <w:r w:rsidR="00366BC2">
        <w:rPr>
          <w:lang w:val="en-US"/>
        </w:rPr>
        <w:t>but</w:t>
      </w:r>
      <w:r w:rsidR="003A3AAA">
        <w:rPr>
          <w:lang w:val="en-US"/>
        </w:rPr>
        <w:t xml:space="preserve"> the</w:t>
      </w:r>
      <w:r w:rsidR="00673D8E">
        <w:rPr>
          <w:lang w:val="en-US"/>
        </w:rPr>
        <w:t xml:space="preserve"> </w:t>
      </w:r>
      <w:r w:rsidR="003A3AAA">
        <w:rPr>
          <w:lang w:val="en-US"/>
        </w:rPr>
        <w:t xml:space="preserve">molecular mechanism </w:t>
      </w:r>
      <w:r w:rsidR="00366BC2">
        <w:rPr>
          <w:lang w:val="en-US"/>
        </w:rPr>
        <w:t>of</w:t>
      </w:r>
      <w:r w:rsidR="003A3AAA">
        <w:rPr>
          <w:lang w:val="en-US"/>
        </w:rPr>
        <w:t xml:space="preserve"> </w:t>
      </w:r>
      <w:r w:rsidR="00504418">
        <w:rPr>
          <w:lang w:val="en-US"/>
        </w:rPr>
        <w:t xml:space="preserve">the </w:t>
      </w:r>
      <w:r w:rsidR="003A3AAA">
        <w:rPr>
          <w:lang w:val="en-US"/>
        </w:rPr>
        <w:t xml:space="preserve">disease development remains </w:t>
      </w:r>
      <w:r w:rsidR="00673D8E">
        <w:rPr>
          <w:lang w:val="en-US"/>
        </w:rPr>
        <w:t>unclear</w:t>
      </w:r>
      <w:r w:rsidRPr="00ED27FA">
        <w:rPr>
          <w:lang w:val="en-US"/>
        </w:rPr>
        <w:t>. Consistent with our previous findings, the 3’UTR-encoded C-terminus of the mutant protein displays a strongly elevated proline content</w:t>
      </w:r>
      <w:r w:rsidRPr="00ED27FA">
        <w:rPr>
          <w:bCs/>
          <w:lang w:val="en-US"/>
        </w:rPr>
        <w:t xml:space="preserve"> and</w:t>
      </w:r>
      <w:r w:rsidRPr="00ED27FA">
        <w:rPr>
          <w:lang w:val="en-US"/>
        </w:rPr>
        <w:t xml:space="preserve"> </w:t>
      </w:r>
      <w:r w:rsidRPr="00ED27FA">
        <w:rPr>
          <w:bCs/>
          <w:lang w:val="en-US"/>
        </w:rPr>
        <w:t>reduced protein stab</w:t>
      </w:r>
      <w:r>
        <w:rPr>
          <w:bCs/>
          <w:lang w:val="en-US"/>
        </w:rPr>
        <w:t>ility when fused to GFP (</w:t>
      </w:r>
      <w:r w:rsidR="00925094">
        <w:rPr>
          <w:bCs/>
          <w:lang w:val="en-US"/>
        </w:rPr>
        <w:t>Figure</w:t>
      </w:r>
      <w:r w:rsidR="00A5360F">
        <w:rPr>
          <w:bCs/>
          <w:lang w:val="en-US"/>
        </w:rPr>
        <w:t xml:space="preserve"> 6</w:t>
      </w:r>
      <w:r>
        <w:rPr>
          <w:bCs/>
          <w:lang w:val="en-US"/>
        </w:rPr>
        <w:t>B</w:t>
      </w:r>
      <w:r w:rsidRPr="00ED27FA">
        <w:rPr>
          <w:bCs/>
          <w:lang w:val="en-US"/>
        </w:rPr>
        <w:t>).</w:t>
      </w:r>
      <w:r w:rsidRPr="00ED27FA">
        <w:rPr>
          <w:lang w:val="en-US"/>
        </w:rPr>
        <w:t xml:space="preserve"> To assess endogenous protein stability, we inserted the disease-causing PDE6G mutation in Hek293</w:t>
      </w:r>
      <w:r w:rsidR="008B603A">
        <w:rPr>
          <w:lang w:val="en-US"/>
        </w:rPr>
        <w:t>T</w:t>
      </w:r>
      <w:r w:rsidR="007C01DE">
        <w:rPr>
          <w:lang w:val="en-US"/>
        </w:rPr>
        <w:t xml:space="preserve"> cells using CRISPR-Cas9. </w:t>
      </w:r>
      <w:r w:rsidR="00366BC2">
        <w:rPr>
          <w:lang w:val="en-US"/>
        </w:rPr>
        <w:t>T</w:t>
      </w:r>
      <w:r w:rsidRPr="00ED27FA">
        <w:rPr>
          <w:lang w:val="en-US"/>
        </w:rPr>
        <w:t xml:space="preserve">his confirmed </w:t>
      </w:r>
      <w:r w:rsidR="007C01DE">
        <w:rPr>
          <w:lang w:val="en-US"/>
        </w:rPr>
        <w:t xml:space="preserve">the </w:t>
      </w:r>
      <w:r w:rsidRPr="00ED27FA">
        <w:rPr>
          <w:lang w:val="en-US"/>
        </w:rPr>
        <w:t xml:space="preserve">usage of the </w:t>
      </w:r>
      <w:r>
        <w:rPr>
          <w:lang w:val="en-US"/>
        </w:rPr>
        <w:t>cryptic</w:t>
      </w:r>
      <w:r w:rsidRPr="00ED27FA">
        <w:rPr>
          <w:lang w:val="en-US"/>
        </w:rPr>
        <w:t xml:space="preserve"> 5’ss and translation of an extended frameshift-protein in the presence of the mutation at </w:t>
      </w:r>
      <w:r w:rsidRPr="006968EF">
        <w:rPr>
          <w:lang w:val="en-US"/>
        </w:rPr>
        <w:t>the endogenous level (</w:t>
      </w:r>
      <w:r w:rsidR="00925094" w:rsidRPr="006968EF">
        <w:rPr>
          <w:lang w:val="en-US"/>
        </w:rPr>
        <w:t>Figure</w:t>
      </w:r>
      <w:r w:rsidR="00A5360F" w:rsidRPr="006968EF">
        <w:rPr>
          <w:lang w:val="en-US"/>
        </w:rPr>
        <w:t xml:space="preserve"> 6</w:t>
      </w:r>
      <w:r w:rsidRPr="006968EF">
        <w:rPr>
          <w:lang w:val="en-US"/>
        </w:rPr>
        <w:t xml:space="preserve">C). Consistent with our model, in a heterozygous clone the stability of the </w:t>
      </w:r>
      <w:r w:rsidR="00FC1574">
        <w:rPr>
          <w:lang w:val="en-US"/>
        </w:rPr>
        <w:t>frameshift-protein was strongly</w:t>
      </w:r>
      <w:r w:rsidRPr="006968EF">
        <w:rPr>
          <w:lang w:val="en-US"/>
        </w:rPr>
        <w:t xml:space="preserve"> reduced (</w:t>
      </w:r>
      <w:r w:rsidR="00925094" w:rsidRPr="006968EF">
        <w:rPr>
          <w:lang w:val="en-US"/>
        </w:rPr>
        <w:t>Figure</w:t>
      </w:r>
      <w:r w:rsidR="00495113" w:rsidRPr="006968EF">
        <w:rPr>
          <w:lang w:val="en-US"/>
        </w:rPr>
        <w:t xml:space="preserve"> 6</w:t>
      </w:r>
      <w:r w:rsidRPr="006968EF">
        <w:rPr>
          <w:lang w:val="en-US"/>
        </w:rPr>
        <w:t xml:space="preserve">D). Intriguingly, </w:t>
      </w:r>
      <w:r w:rsidR="00FC1574">
        <w:rPr>
          <w:lang w:val="en-US"/>
        </w:rPr>
        <w:t xml:space="preserve">in </w:t>
      </w:r>
      <w:proofErr w:type="spellStart"/>
      <w:r w:rsidR="00FC1574">
        <w:rPr>
          <w:lang w:val="en-US"/>
        </w:rPr>
        <w:t>CoIPs</w:t>
      </w:r>
      <w:proofErr w:type="spellEnd"/>
      <w:r w:rsidR="00FC1574">
        <w:rPr>
          <w:lang w:val="en-US"/>
        </w:rPr>
        <w:t xml:space="preserve"> </w:t>
      </w:r>
      <w:r w:rsidRPr="006968EF">
        <w:rPr>
          <w:lang w:val="en-US"/>
        </w:rPr>
        <w:t>the mu</w:t>
      </w:r>
      <w:r w:rsidR="00A5260D" w:rsidRPr="006968EF">
        <w:rPr>
          <w:lang w:val="en-US"/>
        </w:rPr>
        <w:t>tant protein also demonstrates</w:t>
      </w:r>
      <w:r w:rsidR="00B14521">
        <w:rPr>
          <w:lang w:val="en-US"/>
        </w:rPr>
        <w:t xml:space="preserve"> lost or</w:t>
      </w:r>
      <w:r w:rsidRPr="006968EF">
        <w:rPr>
          <w:lang w:val="en-US"/>
        </w:rPr>
        <w:t xml:space="preserve"> </w:t>
      </w:r>
      <w:r w:rsidR="00CB316B">
        <w:rPr>
          <w:lang w:val="en-US"/>
        </w:rPr>
        <w:t xml:space="preserve">strongly </w:t>
      </w:r>
      <w:r w:rsidRPr="006968EF">
        <w:rPr>
          <w:lang w:val="en-US"/>
        </w:rPr>
        <w:t xml:space="preserve">reduced binding to </w:t>
      </w:r>
      <w:r w:rsidR="00366BC2" w:rsidRPr="006968EF">
        <w:rPr>
          <w:lang w:val="en-US"/>
        </w:rPr>
        <w:t xml:space="preserve">the known interaction partners </w:t>
      </w:r>
      <w:r w:rsidR="00CB316B">
        <w:rPr>
          <w:lang w:val="en-US"/>
        </w:rPr>
        <w:t>PDE6A/B</w:t>
      </w:r>
      <w:r w:rsidR="00A5260D" w:rsidRPr="006968EF">
        <w:rPr>
          <w:lang w:val="en-US"/>
        </w:rPr>
        <w:t xml:space="preserve"> (Figure 6E)</w:t>
      </w:r>
      <w:r w:rsidR="00386C07" w:rsidRPr="006968EF">
        <w:rPr>
          <w:lang w:val="en-US"/>
        </w:rPr>
        <w:t xml:space="preserve">. Hence, </w:t>
      </w:r>
      <w:r w:rsidR="006968EF" w:rsidRPr="006968EF">
        <w:rPr>
          <w:lang w:val="en-US"/>
        </w:rPr>
        <w:t xml:space="preserve">similar as for </w:t>
      </w:r>
      <w:r w:rsidR="00386C07" w:rsidRPr="006968EF">
        <w:rPr>
          <w:lang w:val="en-US"/>
        </w:rPr>
        <w:t>U2</w:t>
      </w:r>
      <w:r w:rsidR="00B96EDF" w:rsidRPr="006968EF">
        <w:rPr>
          <w:lang w:val="en-US"/>
        </w:rPr>
        <w:t>AF</w:t>
      </w:r>
      <w:r w:rsidR="00A5260D" w:rsidRPr="006968EF">
        <w:rPr>
          <w:lang w:val="en-US"/>
        </w:rPr>
        <w:t xml:space="preserve">26 </w:t>
      </w:r>
      <w:r w:rsidR="00386C07" w:rsidRPr="006968EF">
        <w:rPr>
          <w:lang w:val="en-US"/>
        </w:rPr>
        <w:t xml:space="preserve">(Fig. </w:t>
      </w:r>
      <w:r w:rsidR="00DA52BF" w:rsidRPr="006968EF">
        <w:rPr>
          <w:lang w:val="en-US"/>
        </w:rPr>
        <w:t>5F, G</w:t>
      </w:r>
      <w:r w:rsidR="00386C07" w:rsidRPr="006968EF">
        <w:rPr>
          <w:lang w:val="en-US"/>
        </w:rPr>
        <w:t>)</w:t>
      </w:r>
      <w:r w:rsidR="00A5260D" w:rsidRPr="006968EF">
        <w:rPr>
          <w:lang w:val="en-US"/>
        </w:rPr>
        <w:t>, the human</w:t>
      </w:r>
      <w:r w:rsidR="00386C07" w:rsidRPr="006968EF">
        <w:rPr>
          <w:lang w:val="en-US"/>
        </w:rPr>
        <w:t xml:space="preserve"> PDE6G frameshift protein </w:t>
      </w:r>
      <w:r w:rsidR="003358E8" w:rsidRPr="006968EF">
        <w:rPr>
          <w:lang w:val="en-US"/>
        </w:rPr>
        <w:t xml:space="preserve">further </w:t>
      </w:r>
      <w:r w:rsidR="00A5260D" w:rsidRPr="006968EF">
        <w:rPr>
          <w:lang w:val="en-US"/>
        </w:rPr>
        <w:t>confirms</w:t>
      </w:r>
      <w:r w:rsidRPr="006968EF">
        <w:rPr>
          <w:lang w:val="en-US"/>
        </w:rPr>
        <w:t xml:space="preserve"> frameshift-induced alteration of protein-protein interactions (</w:t>
      </w:r>
      <w:r w:rsidR="00925094" w:rsidRPr="006968EF">
        <w:rPr>
          <w:lang w:val="en-US"/>
        </w:rPr>
        <w:t>Figure</w:t>
      </w:r>
      <w:r w:rsidRPr="006968EF">
        <w:rPr>
          <w:lang w:val="en-US"/>
        </w:rPr>
        <w:t xml:space="preserve"> </w:t>
      </w:r>
      <w:r w:rsidR="00495113" w:rsidRPr="006968EF">
        <w:rPr>
          <w:lang w:val="en-US"/>
        </w:rPr>
        <w:t>6</w:t>
      </w:r>
      <w:r w:rsidRPr="006968EF">
        <w:rPr>
          <w:lang w:val="en-US"/>
        </w:rPr>
        <w:t xml:space="preserve">E). Since the interaction of PDE6G with PDE6A/B is crucial for the integrity of the phosphodiesterase holoenzyme </w: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 </w:instrTex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EN.CITE.DATA </w:instrText>
      </w:r>
      <w:r w:rsidR="00C4231D" w:rsidRPr="006968EF">
        <w:rPr>
          <w:lang w:val="en-US"/>
        </w:rPr>
      </w:r>
      <w:r w:rsidR="00C4231D" w:rsidRPr="006968EF">
        <w:rPr>
          <w:lang w:val="en-US"/>
        </w:rPr>
        <w:fldChar w:fldCharType="end"/>
      </w:r>
      <w:r w:rsidR="00C4231D" w:rsidRPr="006968EF">
        <w:rPr>
          <w:lang w:val="en-US"/>
        </w:rPr>
      </w:r>
      <w:r w:rsidR="00C4231D" w:rsidRPr="006968EF">
        <w:rPr>
          <w:lang w:val="en-US"/>
        </w:rPr>
        <w:fldChar w:fldCharType="separate"/>
      </w:r>
      <w:r w:rsidR="00C4231D" w:rsidRPr="006968EF">
        <w:rPr>
          <w:noProof/>
          <w:lang w:val="en-US"/>
        </w:rPr>
        <w:t>(Tsang et al., 1996)</w:t>
      </w:r>
      <w:r w:rsidR="00C4231D" w:rsidRPr="006968EF">
        <w:rPr>
          <w:lang w:val="en-US"/>
        </w:rPr>
        <w:fldChar w:fldCharType="end"/>
      </w:r>
      <w:r w:rsidRPr="006968EF">
        <w:rPr>
          <w:lang w:val="en-US"/>
        </w:rPr>
        <w:t>, dysregulated</w:t>
      </w:r>
      <w:r w:rsidRPr="00ED27FA">
        <w:rPr>
          <w:lang w:val="en-US"/>
        </w:rPr>
        <w:t xml:space="preserve"> complex</w:t>
      </w:r>
      <w:r>
        <w:rPr>
          <w:lang w:val="en-US"/>
        </w:rPr>
        <w:t xml:space="preserve"> formation</w:t>
      </w:r>
      <w:r w:rsidRPr="00ED27FA">
        <w:rPr>
          <w:lang w:val="en-US"/>
        </w:rPr>
        <w:t>, as observed for the PDE6G frameshift variant, is expected to contribute to the development of the disease phenotype</w:t>
      </w:r>
      <w:r>
        <w:rPr>
          <w:lang w:val="en-US"/>
        </w:rPr>
        <w:t xml:space="preserve"> </w:t>
      </w:r>
      <w:r w:rsidR="00C4231D">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 </w:instrText>
      </w:r>
      <w:r w:rsidR="00F82299">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EN.CITE.DATA </w:instrText>
      </w:r>
      <w:r w:rsidR="00F82299">
        <w:rPr>
          <w:lang w:val="en-US"/>
        </w:rPr>
      </w:r>
      <w:r w:rsidR="00F82299">
        <w:rPr>
          <w:lang w:val="en-US"/>
        </w:rPr>
        <w:fldChar w:fldCharType="end"/>
      </w:r>
      <w:r w:rsidR="00C4231D">
        <w:rPr>
          <w:lang w:val="en-US"/>
        </w:rPr>
      </w:r>
      <w:r w:rsidR="00C4231D">
        <w:rPr>
          <w:lang w:val="en-US"/>
        </w:rPr>
        <w:fldChar w:fldCharType="separate"/>
      </w:r>
      <w:r w:rsidR="00F82299">
        <w:rPr>
          <w:noProof/>
          <w:lang w:val="en-US"/>
        </w:rPr>
        <w:t>(Barren et al., 2009; Slep et al., 2001; Song et al., 2008)</w:t>
      </w:r>
      <w:r w:rsidR="00C4231D">
        <w:rPr>
          <w:lang w:val="en-US"/>
        </w:rPr>
        <w:fldChar w:fldCharType="end"/>
      </w:r>
      <w:r w:rsidRPr="00ED27FA">
        <w:rPr>
          <w:lang w:val="en-US"/>
        </w:rPr>
        <w:t xml:space="preserve">. </w:t>
      </w:r>
    </w:p>
    <w:p w14:paraId="7CFD98E3" w14:textId="77777777" w:rsidR="0057032C" w:rsidRDefault="0057032C" w:rsidP="00BC78E8">
      <w:pPr>
        <w:pStyle w:val="Default"/>
        <w:spacing w:after="160" w:line="360" w:lineRule="auto"/>
        <w:jc w:val="both"/>
        <w:rPr>
          <w:lang w:val="en-US"/>
        </w:rPr>
      </w:pPr>
    </w:p>
    <w:p w14:paraId="107A1617" w14:textId="77777777" w:rsidR="00C235C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r w:rsidRPr="002E2395">
        <w:rPr>
          <w:rFonts w:ascii="Arial" w:hAnsi="Arial" w:cs="Arial"/>
          <w:b/>
        </w:rPr>
        <w:t>Discussion</w:t>
      </w:r>
    </w:p>
    <w:p w14:paraId="27DF39AC" w14:textId="77777777" w:rsidR="0057032C" w:rsidRPr="002E2395" w:rsidRDefault="0057032C"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p>
    <w:p w14:paraId="7C2A41AB" w14:textId="6C53662A" w:rsidR="00A4487F"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Alternative splicing</w:t>
      </w:r>
      <w:r w:rsidRPr="009A06C0">
        <w:rPr>
          <w:rFonts w:ascii="Arial" w:hAnsi="Arial" w:cs="Arial"/>
        </w:rPr>
        <w:t xml:space="preserve"> is a </w:t>
      </w:r>
      <w:r w:rsidRPr="0043638C">
        <w:rPr>
          <w:rFonts w:ascii="Arial" w:hAnsi="Arial" w:cs="Arial"/>
        </w:rPr>
        <w:t>well-established</w:t>
      </w:r>
      <w:r w:rsidRPr="009A06C0">
        <w:rPr>
          <w:rFonts w:ascii="Arial" w:hAnsi="Arial" w:cs="Arial"/>
        </w:rPr>
        <w:t xml:space="preserve"> mechanism that multiplies the </w:t>
      </w:r>
      <w:r w:rsidR="00460B61">
        <w:rPr>
          <w:rFonts w:ascii="Arial" w:hAnsi="Arial" w:cs="Arial"/>
        </w:rPr>
        <w:t xml:space="preserve">genome’s </w:t>
      </w:r>
      <w:r w:rsidRPr="009A06C0">
        <w:rPr>
          <w:rFonts w:ascii="Arial" w:hAnsi="Arial" w:cs="Arial"/>
        </w:rPr>
        <w:t>coding capacity, as</w:t>
      </w:r>
      <w:r w:rsidR="00460B61">
        <w:rPr>
          <w:rFonts w:ascii="Arial" w:hAnsi="Arial" w:cs="Arial"/>
        </w:rPr>
        <w:t>, for example,</w:t>
      </w:r>
      <w:r w:rsidRPr="009A06C0">
        <w:rPr>
          <w:rFonts w:ascii="Arial" w:hAnsi="Arial" w:cs="Arial"/>
        </w:rPr>
        <w:t xml:space="preserve"> over 90% of human multi-exon genes express various isoforms, often in a tissue-specific manne</w:t>
      </w:r>
      <w:r w:rsidRPr="006313F7">
        <w:rPr>
          <w:rFonts w:ascii="Arial" w:hAnsi="Arial" w:cs="Arial"/>
        </w:rPr>
        <w:t>r</w:t>
      </w:r>
      <w:r w:rsidR="000763B0">
        <w:rPr>
          <w:rFonts w:ascii="Arial" w:hAnsi="Arial" w:cs="Arial"/>
        </w:rPr>
        <w:t xml:space="preserve"> </w: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(Barash et al., 2010; Pan et al., 2008; Wang et al., 2008)</w:t>
      </w:r>
      <w:r w:rsidR="00C4231D">
        <w:rPr>
          <w:rFonts w:ascii="Arial" w:hAnsi="Arial" w:cs="Arial"/>
        </w:rPr>
        <w:fldChar w:fldCharType="end"/>
      </w:r>
      <w:r w:rsidRPr="006313F7">
        <w:rPr>
          <w:rFonts w:ascii="Arial" w:hAnsi="Arial" w:cs="Arial"/>
        </w:rPr>
        <w:t>.</w:t>
      </w:r>
      <w:r>
        <w:rPr>
          <w:rFonts w:ascii="Arial" w:hAnsi="Arial" w:cs="Arial"/>
        </w:rPr>
        <w:t xml:space="preserve"> However, the potential of </w:t>
      </w:r>
      <w:r w:rsidR="002255CE">
        <w:rPr>
          <w:rFonts w:ascii="Arial" w:hAnsi="Arial" w:cs="Arial"/>
        </w:rPr>
        <w:t>AS</w:t>
      </w:r>
      <w:r>
        <w:rPr>
          <w:rFonts w:ascii="Arial" w:hAnsi="Arial" w:cs="Arial"/>
        </w:rPr>
        <w:t xml:space="preserve"> to extend the</w:t>
      </w:r>
      <w:r w:rsidRPr="00D2617F">
        <w:rPr>
          <w:rFonts w:ascii="Arial" w:hAnsi="Arial" w:cs="Arial"/>
        </w:rPr>
        <w:t xml:space="preserve"> translated sequ</w:t>
      </w:r>
      <w:r w:rsidRPr="00BB75C5">
        <w:rPr>
          <w:rFonts w:ascii="Arial" w:hAnsi="Arial" w:cs="Arial"/>
        </w:rPr>
        <w:t>ence p</w:t>
      </w:r>
      <w:r>
        <w:rPr>
          <w:rFonts w:ascii="Arial" w:hAnsi="Arial" w:cs="Arial"/>
        </w:rPr>
        <w:t>ast the canonical stop codon into the 3’UTR has so far been overlooked</w:t>
      </w:r>
      <w:r w:rsidRPr="009A06C0">
        <w:rPr>
          <w:rFonts w:ascii="Arial" w:hAnsi="Arial" w:cs="Arial"/>
        </w:rPr>
        <w:t>.</w:t>
      </w:r>
      <w:r>
        <w:rPr>
          <w:rFonts w:ascii="Arial" w:hAnsi="Arial" w:cs="Arial"/>
        </w:rPr>
        <w:t xml:space="preserve"> </w:t>
      </w:r>
      <w:r w:rsidRPr="00ED27FA">
        <w:rPr>
          <w:rFonts w:ascii="Arial" w:hAnsi="Arial" w:cs="Arial"/>
        </w:rPr>
        <w:lastRenderedPageBreak/>
        <w:t xml:space="preserve">Here we report the existence of a large number of mammalian AS-induced frameshift events, resulting in the expression of distinct, C-terminally extended isoforms. We find </w:t>
      </w:r>
      <w:r w:rsidR="00CB316B">
        <w:rPr>
          <w:rFonts w:ascii="Arial" w:hAnsi="Arial" w:cs="Arial"/>
        </w:rPr>
        <w:t xml:space="preserve">two features of </w:t>
      </w:r>
      <w:r w:rsidRPr="00ED27FA">
        <w:rPr>
          <w:rFonts w:ascii="Arial" w:hAnsi="Arial" w:cs="Arial"/>
        </w:rPr>
        <w:t>these extended C-terminal sequences</w:t>
      </w:r>
      <w:r w:rsidR="00CB316B">
        <w:rPr>
          <w:rFonts w:ascii="Arial" w:hAnsi="Arial" w:cs="Arial"/>
        </w:rPr>
        <w:t>:</w:t>
      </w:r>
      <w:r w:rsidRPr="00ED27FA">
        <w:rPr>
          <w:rFonts w:ascii="Arial" w:hAnsi="Arial" w:cs="Arial"/>
        </w:rPr>
        <w:t xml:space="preserve"> </w:t>
      </w:r>
      <w:r w:rsidR="00CB316B">
        <w:rPr>
          <w:rFonts w:ascii="Arial" w:hAnsi="Arial" w:cs="Arial"/>
        </w:rPr>
        <w:t>they show</w:t>
      </w:r>
      <w:r w:rsidRPr="00ED27FA">
        <w:rPr>
          <w:rFonts w:ascii="Arial" w:hAnsi="Arial" w:cs="Arial"/>
        </w:rPr>
        <w:t xml:space="preserve"> a significantly higher frequency of prot</w:t>
      </w:r>
      <w:r w:rsidR="00CB316B">
        <w:rPr>
          <w:rFonts w:ascii="Arial" w:hAnsi="Arial" w:cs="Arial"/>
        </w:rPr>
        <w:t>ein-protein interaction motifs and, in many cases, they act in a</w:t>
      </w:r>
      <w:r w:rsidRPr="00ED27FA">
        <w:rPr>
          <w:rFonts w:ascii="Arial" w:hAnsi="Arial" w:cs="Arial"/>
        </w:rPr>
        <w:t xml:space="preserve"> destabilizing </w:t>
      </w:r>
      <w:r w:rsidR="00CB316B">
        <w:rPr>
          <w:rFonts w:ascii="Arial" w:hAnsi="Arial" w:cs="Arial"/>
        </w:rPr>
        <w:t>manner</w:t>
      </w:r>
      <w:r w:rsidR="00C76FA1">
        <w:rPr>
          <w:rFonts w:ascii="Arial" w:hAnsi="Arial" w:cs="Arial"/>
        </w:rPr>
        <w:t>. We suggest that the latter is</w:t>
      </w:r>
      <w:r w:rsidRPr="00ED27FA">
        <w:rPr>
          <w:rFonts w:ascii="Arial" w:hAnsi="Arial" w:cs="Arial"/>
        </w:rPr>
        <w:t xml:space="preserve"> due primarily to elevated </w:t>
      </w:r>
      <w:r w:rsidR="00C76FA1">
        <w:rPr>
          <w:rFonts w:ascii="Arial" w:hAnsi="Arial" w:cs="Arial"/>
        </w:rPr>
        <w:t xml:space="preserve">content of </w:t>
      </w:r>
      <w:r w:rsidRPr="00ED27FA">
        <w:rPr>
          <w:rFonts w:ascii="Arial" w:hAnsi="Arial" w:cs="Arial"/>
        </w:rPr>
        <w:t>proline residues</w:t>
      </w:r>
      <w:r w:rsidR="00CC6DE1">
        <w:rPr>
          <w:rFonts w:ascii="Arial" w:hAnsi="Arial" w:cs="Arial"/>
        </w:rPr>
        <w:t xml:space="preserve"> leading to higher levels of protein disorder</w:t>
      </w:r>
      <w:r w:rsidR="00A4487F">
        <w:rPr>
          <w:rFonts w:ascii="Arial" w:hAnsi="Arial" w:cs="Arial"/>
        </w:rPr>
        <w:t>, which could represent a surveillance pathway, as the respective mRNAs are not recognized by NMD.</w:t>
      </w:r>
    </w:p>
    <w:p w14:paraId="5BC1F694" w14:textId="7ADC9AC4" w:rsidR="00722401"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 xml:space="preserve"> </w:t>
      </w:r>
      <w:r w:rsidR="001E0F29">
        <w:rPr>
          <w:rFonts w:ascii="Arial" w:hAnsi="Arial" w:cs="Arial"/>
        </w:rPr>
        <w:t>Although we have already found more than 10% of mouse and human protein</w:t>
      </w:r>
      <w:r w:rsidR="001933F3">
        <w:rPr>
          <w:rFonts w:ascii="Arial" w:hAnsi="Arial" w:cs="Arial"/>
        </w:rPr>
        <w:t>-</w:t>
      </w:r>
      <w:r w:rsidR="001E0F29">
        <w:rPr>
          <w:rFonts w:ascii="Arial" w:hAnsi="Arial" w:cs="Arial"/>
        </w:rPr>
        <w:t>coding genes to contain splicing-accessible, translatable 3’UTRs,</w:t>
      </w:r>
      <w:r w:rsidR="00433223">
        <w:rPr>
          <w:rFonts w:ascii="Arial" w:hAnsi="Arial" w:cs="Arial"/>
        </w:rPr>
        <w:t xml:space="preserve"> we expect this percentage to be underestimated. In several species we</w:t>
      </w:r>
      <w:r w:rsidR="001E0F29">
        <w:rPr>
          <w:rFonts w:ascii="Arial" w:hAnsi="Arial" w:cs="Arial"/>
        </w:rPr>
        <w:t xml:space="preserve"> </w:t>
      </w:r>
      <w:r w:rsidR="00433223">
        <w:rPr>
          <w:rFonts w:ascii="Arial" w:hAnsi="Arial" w:cs="Arial"/>
        </w:rPr>
        <w:t xml:space="preserve">find </w:t>
      </w:r>
      <w:r w:rsidR="001E0F29">
        <w:rPr>
          <w:rFonts w:ascii="Arial" w:hAnsi="Arial" w:cs="Arial"/>
        </w:rPr>
        <w:t xml:space="preserve">an </w:t>
      </w:r>
      <w:r w:rsidR="001E0F29" w:rsidRPr="001C3365">
        <w:rPr>
          <w:rFonts w:ascii="Arial" w:hAnsi="Arial" w:cs="Arial"/>
        </w:rPr>
        <w:t xml:space="preserve">alternative </w:t>
      </w:r>
      <w:r w:rsidR="001E0F29">
        <w:rPr>
          <w:rFonts w:ascii="Arial" w:hAnsi="Arial" w:cs="Arial"/>
        </w:rPr>
        <w:t>3’ss</w:t>
      </w:r>
      <w:r w:rsidR="00433223">
        <w:rPr>
          <w:rFonts w:ascii="Arial" w:hAnsi="Arial" w:cs="Arial"/>
        </w:rPr>
        <w:t xml:space="preserve"> in the last U2af26 exon to induce</w:t>
      </w:r>
      <w:r w:rsidR="001E0F29">
        <w:rPr>
          <w:rFonts w:ascii="Arial" w:hAnsi="Arial" w:cs="Arial"/>
        </w:rPr>
        <w:t xml:space="preserve"> a frameshift and translation into the 3’UTR</w:t>
      </w:r>
      <w:r w:rsidR="00433223">
        <w:rPr>
          <w:rFonts w:ascii="Arial" w:hAnsi="Arial" w:cs="Arial"/>
        </w:rPr>
        <w:t xml:space="preserve"> and in human Pde6g an alternative 5’ss in the penultimate exon </w:t>
      </w:r>
      <w:r w:rsidR="00E66EE2">
        <w:rPr>
          <w:rFonts w:ascii="Arial" w:hAnsi="Arial" w:cs="Arial"/>
        </w:rPr>
        <w:t xml:space="preserve">that </w:t>
      </w:r>
      <w:r w:rsidR="00433223">
        <w:rPr>
          <w:rFonts w:ascii="Arial" w:hAnsi="Arial" w:cs="Arial"/>
        </w:rPr>
        <w:t>has the same effect.</w:t>
      </w:r>
      <w:r w:rsidR="001E0F29">
        <w:rPr>
          <w:rFonts w:ascii="Arial" w:hAnsi="Arial" w:cs="Arial"/>
        </w:rPr>
        <w:t xml:space="preserve"> Moreover, skipping of the </w:t>
      </w:r>
      <w:r w:rsidR="00433223">
        <w:rPr>
          <w:rFonts w:ascii="Arial" w:hAnsi="Arial" w:cs="Arial"/>
        </w:rPr>
        <w:t xml:space="preserve">second and </w:t>
      </w:r>
      <w:r w:rsidR="001E0F29">
        <w:rPr>
          <w:rFonts w:ascii="Arial" w:hAnsi="Arial" w:cs="Arial"/>
        </w:rPr>
        <w:t>third but last exon</w:t>
      </w:r>
      <w:r w:rsidR="00433223">
        <w:rPr>
          <w:rFonts w:ascii="Arial" w:hAnsi="Arial" w:cs="Arial"/>
        </w:rPr>
        <w:t>s</w:t>
      </w:r>
      <w:r w:rsidR="001E0F29">
        <w:rPr>
          <w:rFonts w:ascii="Arial" w:hAnsi="Arial" w:cs="Arial"/>
        </w:rPr>
        <w:t xml:space="preserve"> </w:t>
      </w:r>
      <w:r w:rsidR="00433223">
        <w:rPr>
          <w:rFonts w:ascii="Arial" w:hAnsi="Arial" w:cs="Arial"/>
        </w:rPr>
        <w:t xml:space="preserve">(again shown for U2af26) or other internal exons may also lead to a frameshift without </w:t>
      </w:r>
      <w:r w:rsidR="00722401">
        <w:rPr>
          <w:rFonts w:ascii="Arial" w:hAnsi="Arial" w:cs="Arial"/>
        </w:rPr>
        <w:t xml:space="preserve">inducing NMD, thus </w:t>
      </w:r>
      <w:r w:rsidR="00433223">
        <w:rPr>
          <w:rFonts w:ascii="Arial" w:hAnsi="Arial" w:cs="Arial"/>
        </w:rPr>
        <w:t xml:space="preserve">further </w:t>
      </w:r>
      <w:r w:rsidR="00016970">
        <w:rPr>
          <w:rFonts w:ascii="Arial" w:hAnsi="Arial" w:cs="Arial"/>
        </w:rPr>
        <w:t>increasing</w:t>
      </w:r>
      <w:r w:rsidR="00433223">
        <w:rPr>
          <w:rFonts w:ascii="Arial" w:hAnsi="Arial" w:cs="Arial"/>
        </w:rPr>
        <w:t xml:space="preserve"> the number of genes with translated 3’UTRs</w:t>
      </w:r>
      <w:r w:rsidR="001E0F29">
        <w:rPr>
          <w:rFonts w:ascii="Arial" w:hAnsi="Arial" w:cs="Arial"/>
        </w:rPr>
        <w:t>.</w:t>
      </w:r>
      <w:r w:rsidR="00722401">
        <w:rPr>
          <w:rFonts w:ascii="Arial" w:hAnsi="Arial" w:cs="Arial"/>
        </w:rPr>
        <w:t xml:space="preserve"> </w:t>
      </w:r>
      <w:r w:rsidR="00CF3C00">
        <w:rPr>
          <w:rFonts w:ascii="Arial" w:hAnsi="Arial" w:cs="Arial"/>
        </w:rPr>
        <w:t>Given these additional mechanisms</w:t>
      </w:r>
      <w:r w:rsidR="00016970">
        <w:rPr>
          <w:rFonts w:ascii="Arial" w:hAnsi="Arial" w:cs="Arial"/>
        </w:rPr>
        <w:t>,</w:t>
      </w:r>
      <w:r w:rsidR="00CF3C00">
        <w:rPr>
          <w:rFonts w:ascii="Arial" w:hAnsi="Arial" w:cs="Arial"/>
        </w:rPr>
        <w:t xml:space="preserve"> we</w:t>
      </w:r>
      <w:r w:rsidR="00722401">
        <w:rPr>
          <w:rFonts w:ascii="Arial" w:hAnsi="Arial" w:cs="Arial"/>
        </w:rPr>
        <w:t xml:space="preserve"> exp</w:t>
      </w:r>
      <w:r w:rsidR="00CF3C00">
        <w:rPr>
          <w:rFonts w:ascii="Arial" w:hAnsi="Arial" w:cs="Arial"/>
        </w:rPr>
        <w:t xml:space="preserve">ect that the </w:t>
      </w:r>
      <w:r w:rsidR="00016970">
        <w:rPr>
          <w:rFonts w:ascii="Arial" w:hAnsi="Arial" w:cs="Arial"/>
        </w:rPr>
        <w:t>percentage of genes in</w:t>
      </w:r>
      <w:r w:rsidR="00CF3C00">
        <w:rPr>
          <w:rFonts w:ascii="Arial" w:hAnsi="Arial" w:cs="Arial"/>
        </w:rPr>
        <w:t xml:space="preserve"> which</w:t>
      </w:r>
      <w:r w:rsidR="00016970">
        <w:rPr>
          <w:rFonts w:ascii="Arial" w:hAnsi="Arial" w:cs="Arial"/>
        </w:rPr>
        <w:t xml:space="preserve"> the</w:t>
      </w:r>
      <w:r w:rsidR="00CF3C00">
        <w:rPr>
          <w:rFonts w:ascii="Arial" w:hAnsi="Arial" w:cs="Arial"/>
        </w:rPr>
        <w:t xml:space="preserve"> ‘3’</w:t>
      </w:r>
      <w:r w:rsidR="00016970">
        <w:rPr>
          <w:rFonts w:ascii="Arial" w:hAnsi="Arial" w:cs="Arial"/>
        </w:rPr>
        <w:t>UTR</w:t>
      </w:r>
      <w:r w:rsidR="00CF3C00">
        <w:rPr>
          <w:rFonts w:ascii="Arial" w:hAnsi="Arial" w:cs="Arial"/>
        </w:rPr>
        <w:t>’</w:t>
      </w:r>
      <w:r w:rsidR="00016970">
        <w:rPr>
          <w:rFonts w:ascii="Arial" w:hAnsi="Arial" w:cs="Arial"/>
        </w:rPr>
        <w:t xml:space="preserve"> is</w:t>
      </w:r>
      <w:r w:rsidR="00CF3C00">
        <w:rPr>
          <w:rFonts w:ascii="Arial" w:hAnsi="Arial" w:cs="Arial"/>
        </w:rPr>
        <w:t xml:space="preserve"> used as coding sequence </w:t>
      </w:r>
      <w:r w:rsidR="00D75349">
        <w:rPr>
          <w:rFonts w:ascii="Arial" w:hAnsi="Arial" w:cs="Arial"/>
        </w:rPr>
        <w:t>is</w:t>
      </w:r>
      <w:r w:rsidR="00016970">
        <w:rPr>
          <w:rFonts w:ascii="Arial" w:hAnsi="Arial" w:cs="Arial"/>
        </w:rPr>
        <w:t xml:space="preserve"> very</w:t>
      </w:r>
      <w:r w:rsidR="00CF3C00">
        <w:rPr>
          <w:rFonts w:ascii="Arial" w:hAnsi="Arial" w:cs="Arial"/>
        </w:rPr>
        <w:t xml:space="preserve"> high</w:t>
      </w:r>
      <w:r w:rsidR="00D75349">
        <w:rPr>
          <w:rFonts w:ascii="Arial" w:hAnsi="Arial" w:cs="Arial"/>
        </w:rPr>
        <w:t xml:space="preserve">, probably </w:t>
      </w:r>
      <w:r w:rsidR="00016970">
        <w:rPr>
          <w:rFonts w:ascii="Arial" w:hAnsi="Arial" w:cs="Arial"/>
        </w:rPr>
        <w:t>re</w:t>
      </w:r>
      <w:r w:rsidR="00D75349">
        <w:rPr>
          <w:rFonts w:ascii="Arial" w:hAnsi="Arial" w:cs="Arial"/>
        </w:rPr>
        <w:t xml:space="preserve">presenting the norm rather than an exception.  </w:t>
      </w:r>
    </w:p>
    <w:p w14:paraId="10A6635A" w14:textId="5F5415F8" w:rsidR="002A7191" w:rsidRPr="004709A8" w:rsidRDefault="00C21251" w:rsidP="002A71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P</w:t>
      </w:r>
      <w:r w:rsidR="00C235CB" w:rsidRPr="00ED27FA">
        <w:rPr>
          <w:rFonts w:ascii="Arial" w:hAnsi="Arial" w:cs="Arial"/>
        </w:rPr>
        <w:t>roline-rich sequences are the most common protein interaction motifs in higher eukaryotes</w:t>
      </w:r>
      <w:r w:rsidR="00C235CB">
        <w:rPr>
          <w:rFonts w:ascii="Arial" w:hAnsi="Arial" w:cs="Arial"/>
        </w:rPr>
        <w:t xml:space="preserve"> </w:t>
      </w:r>
      <w:r w:rsidR="00C4231D">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(Rubin et al., 2000)</w:t>
      </w:r>
      <w:r w:rsidR="00C4231D">
        <w:rPr>
          <w:rFonts w:ascii="Arial" w:hAnsi="Arial" w:cs="Arial"/>
        </w:rPr>
        <w:fldChar w:fldCharType="end"/>
      </w:r>
      <w:r w:rsidR="00C235CB" w:rsidRPr="00ED27FA">
        <w:rPr>
          <w:rFonts w:ascii="Arial" w:hAnsi="Arial" w:cs="Arial"/>
        </w:rPr>
        <w:t>, and this is paralleled by a strong expansion of SH3 domains in eukaryotic signaling proteins</w:t>
      </w:r>
      <w:r w:rsidR="00C235CB">
        <w:rPr>
          <w:rFonts w:ascii="Arial" w:hAnsi="Arial" w:cs="Arial"/>
        </w:rPr>
        <w:t xml:space="preserve"> </w: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(Park et al., 2003)</w:t>
      </w:r>
      <w:r w:rsidR="00C4231D">
        <w:rPr>
          <w:rFonts w:ascii="Arial" w:hAnsi="Arial" w:cs="Arial"/>
        </w:rPr>
        <w:fldChar w:fldCharType="end"/>
      </w:r>
      <w:r w:rsidR="00C235CB" w:rsidRPr="00ED27FA">
        <w:rPr>
          <w:rFonts w:ascii="Arial" w:hAnsi="Arial" w:cs="Arial"/>
        </w:rPr>
        <w:t xml:space="preserve">. The most frequent SH3-binding motifs, </w:t>
      </w:r>
      <w:proofErr w:type="spellStart"/>
      <w:r w:rsidR="00C235CB" w:rsidRPr="00ED27FA">
        <w:rPr>
          <w:rFonts w:ascii="Arial" w:hAnsi="Arial" w:cs="Arial"/>
        </w:rPr>
        <w:t>RxxPxxP</w:t>
      </w:r>
      <w:proofErr w:type="spellEnd"/>
      <w:r w:rsidR="00C235CB" w:rsidRPr="00ED27FA">
        <w:rPr>
          <w:rFonts w:ascii="Arial" w:hAnsi="Arial" w:cs="Arial"/>
        </w:rPr>
        <w:t xml:space="preserve"> and </w:t>
      </w:r>
      <w:proofErr w:type="spellStart"/>
      <w:r w:rsidR="00C235CB" w:rsidRPr="00ED27FA">
        <w:rPr>
          <w:rFonts w:ascii="Arial" w:hAnsi="Arial" w:cs="Arial"/>
        </w:rPr>
        <w:t>PxxPxR</w:t>
      </w:r>
      <w:proofErr w:type="spellEnd"/>
      <w:r w:rsidR="00C235CB" w:rsidRPr="00ED27FA">
        <w:rPr>
          <w:rFonts w:ascii="Arial" w:hAnsi="Arial" w:cs="Arial"/>
        </w:rPr>
        <w:t>, are both overrepresented in the frameshift sequences in mouse and human, pointing to an evolutionary selection mechanism generating novel SH3-dom</w:t>
      </w:r>
      <w:r w:rsidR="000A29B2">
        <w:rPr>
          <w:rFonts w:ascii="Arial" w:hAnsi="Arial" w:cs="Arial"/>
        </w:rPr>
        <w:t>ain-based interactions in 3’UTR-</w:t>
      </w:r>
      <w:r w:rsidR="00C235CB" w:rsidRPr="00ED27FA">
        <w:rPr>
          <w:rFonts w:ascii="Arial" w:hAnsi="Arial" w:cs="Arial"/>
        </w:rPr>
        <w:t xml:space="preserve">encoded sequences. </w:t>
      </w:r>
      <w:proofErr w:type="spellStart"/>
      <w:r w:rsidR="00C235CB" w:rsidRPr="00ED27FA">
        <w:rPr>
          <w:rFonts w:ascii="Arial" w:hAnsi="Arial" w:cs="Arial"/>
        </w:rPr>
        <w:t>Multivalency</w:t>
      </w:r>
      <w:proofErr w:type="spellEnd"/>
      <w:r w:rsidR="00C235CB" w:rsidRPr="00ED27FA">
        <w:rPr>
          <w:rFonts w:ascii="Arial" w:hAnsi="Arial" w:cs="Arial"/>
        </w:rPr>
        <w:t xml:space="preserve"> of proline rich sequences is a principle known to enhance protein-complex formation, either strengthening a particular interaction</w:t>
      </w:r>
      <w:r w:rsidR="00C235CB">
        <w:rPr>
          <w:rFonts w:ascii="Arial" w:hAnsi="Arial" w:cs="Arial"/>
        </w:rPr>
        <w:t xml:space="preserve"> </w:t>
      </w:r>
      <w:r w:rsidR="00C4231D">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(Klippel et al., 2011)</w:t>
      </w:r>
      <w:r w:rsidR="00C4231D">
        <w:rPr>
          <w:rFonts w:ascii="Arial" w:hAnsi="Arial" w:cs="Arial"/>
        </w:rPr>
        <w:fldChar w:fldCharType="end"/>
      </w:r>
      <w:r w:rsidR="00C235CB">
        <w:rPr>
          <w:rFonts w:ascii="Arial" w:hAnsi="Arial" w:cs="Arial"/>
        </w:rPr>
        <w:t>,</w:t>
      </w:r>
      <w:r w:rsidR="00C235CB" w:rsidRPr="00ED27FA">
        <w:rPr>
          <w:rFonts w:ascii="Arial" w:hAnsi="Arial" w:cs="Arial"/>
        </w:rPr>
        <w:t xml:space="preserve"> or allowing proteins to cluster into larger, yet still dynamic, assemblies</w:t>
      </w:r>
      <w:r w:rsidR="00C235CB">
        <w:rPr>
          <w:rFonts w:ascii="Arial" w:hAnsi="Arial" w:cs="Arial"/>
        </w:rPr>
        <w:t xml:space="preserve"> </w:t>
      </w:r>
      <w:r w:rsidR="00C4231D">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(Banjade and Rosen, 2014)</w:t>
      </w:r>
      <w:r w:rsidR="00C4231D">
        <w:rPr>
          <w:rFonts w:ascii="Arial" w:hAnsi="Arial" w:cs="Arial"/>
        </w:rPr>
        <w:fldChar w:fldCharType="end"/>
      </w:r>
      <w:r w:rsidR="00C235CB" w:rsidRPr="00ED27FA">
        <w:rPr>
          <w:rFonts w:ascii="Arial" w:hAnsi="Arial" w:cs="Arial"/>
        </w:rPr>
        <w:t xml:space="preserve">. Thus, introduction of </w:t>
      </w:r>
      <w:proofErr w:type="spellStart"/>
      <w:r w:rsidR="00C235CB" w:rsidRPr="00ED27FA">
        <w:rPr>
          <w:rFonts w:ascii="Arial" w:hAnsi="Arial" w:cs="Arial"/>
        </w:rPr>
        <w:t>PxxP</w:t>
      </w:r>
      <w:proofErr w:type="spellEnd"/>
      <w:r w:rsidR="00C235CB" w:rsidRPr="00ED27FA">
        <w:rPr>
          <w:rFonts w:ascii="Arial" w:hAnsi="Arial" w:cs="Arial"/>
        </w:rPr>
        <w:t xml:space="preserve"> motifs into </w:t>
      </w:r>
      <w:r w:rsidR="00C235CB">
        <w:rPr>
          <w:rFonts w:ascii="Arial" w:hAnsi="Arial" w:cs="Arial"/>
        </w:rPr>
        <w:t xml:space="preserve">frameshift </w:t>
      </w:r>
      <w:r w:rsidR="00C235CB" w:rsidRPr="00ED27FA">
        <w:rPr>
          <w:rFonts w:ascii="Arial" w:hAnsi="Arial" w:cs="Arial"/>
        </w:rPr>
        <w:t xml:space="preserve">proteins creates </w:t>
      </w:r>
      <w:r w:rsidR="00C235CB" w:rsidRPr="006968EF">
        <w:rPr>
          <w:rFonts w:ascii="Arial" w:hAnsi="Arial" w:cs="Arial"/>
        </w:rPr>
        <w:t xml:space="preserve">novel opportunities to rewire signaling events, e.g. by </w:t>
      </w:r>
      <w:r w:rsidR="000A29B2" w:rsidRPr="006968EF">
        <w:rPr>
          <w:rFonts w:ascii="Arial" w:hAnsi="Arial" w:cs="Arial"/>
        </w:rPr>
        <w:t>affecting</w:t>
      </w:r>
      <w:r w:rsidR="00C235CB" w:rsidRPr="006968EF">
        <w:rPr>
          <w:rFonts w:ascii="Arial" w:hAnsi="Arial" w:cs="Arial"/>
        </w:rPr>
        <w:t xml:space="preserve"> Ras or PI3-kinase signaling</w:t>
      </w:r>
      <w:r w:rsidR="00A5260D" w:rsidRPr="006968EF">
        <w:rPr>
          <w:rFonts w:ascii="Arial" w:hAnsi="Arial" w:cs="Arial"/>
        </w:rPr>
        <w:t xml:space="preserve"> pathways. This</w:t>
      </w:r>
      <w:r w:rsidR="00C235CB" w:rsidRPr="006968EF">
        <w:rPr>
          <w:rFonts w:ascii="Arial" w:hAnsi="Arial" w:cs="Arial"/>
        </w:rPr>
        <w:t xml:space="preserve"> is in line with the recent finding that splicing isoforms of the same protein often have dramatically altered interactomes </w:t>
      </w:r>
      <w:r w:rsidR="00C4231D"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 </w:instrText>
      </w:r>
      <w:r w:rsidR="0023397C"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EN.CITE.DATA </w:instrText>
      </w:r>
      <w:r w:rsidR="0023397C" w:rsidRPr="006968EF">
        <w:rPr>
          <w:rFonts w:ascii="Arial" w:hAnsi="Arial" w:cs="Arial"/>
        </w:rPr>
      </w:r>
      <w:r w:rsidR="0023397C" w:rsidRPr="006968EF">
        <w:rPr>
          <w:rFonts w:ascii="Arial" w:hAnsi="Arial" w:cs="Arial"/>
        </w:rPr>
        <w:fldChar w:fldCharType="end"/>
      </w:r>
      <w:r w:rsidR="00C4231D" w:rsidRPr="006968EF">
        <w:rPr>
          <w:rFonts w:ascii="Arial" w:hAnsi="Arial" w:cs="Arial"/>
        </w:rPr>
      </w:r>
      <w:r w:rsidR="00C4231D" w:rsidRPr="006968EF">
        <w:rPr>
          <w:rFonts w:ascii="Arial" w:hAnsi="Arial" w:cs="Arial"/>
        </w:rPr>
        <w:fldChar w:fldCharType="separate"/>
      </w:r>
      <w:r w:rsidR="0023397C" w:rsidRPr="006968EF">
        <w:rPr>
          <w:rFonts w:ascii="Arial" w:hAnsi="Arial" w:cs="Arial"/>
          <w:noProof/>
        </w:rPr>
        <w:t>(Yang et al., 2016)</w:t>
      </w:r>
      <w:r w:rsidR="00C4231D" w:rsidRPr="006968EF">
        <w:rPr>
          <w:rFonts w:ascii="Arial" w:hAnsi="Arial" w:cs="Arial"/>
        </w:rPr>
        <w:fldChar w:fldCharType="end"/>
      </w:r>
      <w:r w:rsidR="00A5260D" w:rsidRPr="006968EF">
        <w:rPr>
          <w:rFonts w:ascii="Arial" w:hAnsi="Arial" w:cs="Arial"/>
        </w:rPr>
        <w:t xml:space="preserve"> and consistent with our data showing altered interaction networks of </w:t>
      </w:r>
      <w:proofErr w:type="spellStart"/>
      <w:r w:rsidR="00A5260D" w:rsidRPr="006968EF">
        <w:rPr>
          <w:rFonts w:ascii="Arial" w:hAnsi="Arial" w:cs="Arial"/>
        </w:rPr>
        <w:t>fl</w:t>
      </w:r>
      <w:proofErr w:type="spellEnd"/>
      <w:r w:rsidR="00A5260D" w:rsidRPr="006968EF">
        <w:rPr>
          <w:rFonts w:ascii="Arial" w:hAnsi="Arial" w:cs="Arial"/>
        </w:rPr>
        <w:t xml:space="preserve"> and fs U2AF26</w:t>
      </w:r>
      <w:r w:rsidR="00C235CB" w:rsidRPr="006968EF">
        <w:rPr>
          <w:rFonts w:ascii="Arial" w:hAnsi="Arial" w:cs="Arial"/>
        </w:rPr>
        <w:t>.</w:t>
      </w:r>
      <w:r w:rsidR="00C235CB">
        <w:rPr>
          <w:rFonts w:ascii="Arial" w:hAnsi="Arial" w:cs="Arial"/>
        </w:rPr>
        <w:t xml:space="preserve"> Interestingly, expression of isoforms from dual coding regions within the ORF was previously described to result in the loss </w:t>
      </w:r>
      <w:r w:rsidR="007575AA">
        <w:rPr>
          <w:rFonts w:ascii="Arial" w:hAnsi="Arial" w:cs="Arial"/>
        </w:rPr>
        <w:t>of critical functional domains</w:t>
      </w:r>
      <w:r w:rsidR="00C235CB">
        <w:rPr>
          <w:rFonts w:ascii="Arial" w:hAnsi="Arial" w:cs="Arial"/>
        </w:rPr>
        <w:t xml:space="preserve"> </w: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(Kovacs et al., 2010)</w:t>
      </w:r>
      <w:r w:rsidR="00C4231D">
        <w:rPr>
          <w:rFonts w:ascii="Arial" w:hAnsi="Arial" w:cs="Arial"/>
        </w:rPr>
        <w:fldChar w:fldCharType="end"/>
      </w:r>
      <w:r w:rsidR="00C235CB">
        <w:rPr>
          <w:rFonts w:ascii="Arial" w:hAnsi="Arial" w:cs="Arial"/>
        </w:rPr>
        <w:t xml:space="preserve">. In contrast, splicing-regulated </w:t>
      </w:r>
      <w:r w:rsidR="00C235CB" w:rsidRPr="003D611C">
        <w:rPr>
          <w:rFonts w:ascii="Arial" w:hAnsi="Arial" w:cs="Arial"/>
        </w:rPr>
        <w:t>3’UTR</w:t>
      </w:r>
      <w:r w:rsidR="00C235CB">
        <w:rPr>
          <w:rFonts w:ascii="Arial" w:hAnsi="Arial" w:cs="Arial"/>
        </w:rPr>
        <w:t xml:space="preserve"> translation that generates</w:t>
      </w:r>
      <w:r w:rsidR="00B615D5">
        <w:rPr>
          <w:rFonts w:ascii="Arial" w:hAnsi="Arial" w:cs="Arial"/>
        </w:rPr>
        <w:t xml:space="preserve"> additional</w:t>
      </w:r>
      <w:r w:rsidR="007575AA">
        <w:rPr>
          <w:rFonts w:ascii="Arial" w:hAnsi="Arial" w:cs="Arial"/>
        </w:rPr>
        <w:t xml:space="preserve"> </w:t>
      </w:r>
      <w:r w:rsidR="00C235CB">
        <w:rPr>
          <w:rFonts w:ascii="Arial" w:hAnsi="Arial" w:cs="Arial"/>
        </w:rPr>
        <w:t xml:space="preserve">functional AA motifs could </w:t>
      </w:r>
      <w:r w:rsidR="00C235CB">
        <w:rPr>
          <w:rFonts w:ascii="Arial" w:hAnsi="Arial" w:cs="Arial"/>
        </w:rPr>
        <w:lastRenderedPageBreak/>
        <w:t>introduce new f</w:t>
      </w:r>
      <w:r w:rsidR="007575AA">
        <w:rPr>
          <w:rFonts w:ascii="Arial" w:hAnsi="Arial" w:cs="Arial"/>
        </w:rPr>
        <w:t xml:space="preserve">unctions through the </w:t>
      </w:r>
      <w:r w:rsidR="00AE22C6">
        <w:rPr>
          <w:rFonts w:ascii="Arial" w:hAnsi="Arial" w:cs="Arial"/>
        </w:rPr>
        <w:t>formation</w:t>
      </w:r>
      <w:r w:rsidR="00E56B1C">
        <w:rPr>
          <w:rFonts w:ascii="Arial" w:hAnsi="Arial" w:cs="Arial"/>
        </w:rPr>
        <w:t xml:space="preserve"> </w:t>
      </w:r>
      <w:r w:rsidR="007575AA">
        <w:rPr>
          <w:rFonts w:ascii="Arial" w:hAnsi="Arial" w:cs="Arial"/>
        </w:rPr>
        <w:t>of novel</w:t>
      </w:r>
      <w:r w:rsidR="00C235CB">
        <w:rPr>
          <w:rFonts w:ascii="Arial" w:hAnsi="Arial" w:cs="Arial"/>
        </w:rPr>
        <w:t xml:space="preserve"> protein</w:t>
      </w:r>
      <w:r w:rsidR="00D30112">
        <w:rPr>
          <w:rFonts w:ascii="Arial" w:hAnsi="Arial" w:cs="Arial"/>
        </w:rPr>
        <w:t>-</w:t>
      </w:r>
      <w:r w:rsidR="00C235CB">
        <w:rPr>
          <w:rFonts w:ascii="Arial" w:hAnsi="Arial" w:cs="Arial"/>
        </w:rPr>
        <w:t>interaction domains.</w:t>
      </w:r>
      <w:r>
        <w:rPr>
          <w:rFonts w:ascii="Arial" w:hAnsi="Arial" w:cs="Arial"/>
        </w:rPr>
        <w:t xml:space="preserve"> In addition to the generation of new protein-protein-interaction motifs, our analysis identifies a high proline content as </w:t>
      </w:r>
      <w:r w:rsidR="000A29B2">
        <w:rPr>
          <w:rFonts w:ascii="Arial" w:hAnsi="Arial" w:cs="Arial"/>
        </w:rPr>
        <w:t xml:space="preserve">a </w:t>
      </w:r>
      <w:r>
        <w:rPr>
          <w:rFonts w:ascii="Arial" w:hAnsi="Arial" w:cs="Arial"/>
        </w:rPr>
        <w:t xml:space="preserve">common </w:t>
      </w:r>
      <w:r w:rsidR="000A29B2">
        <w:rPr>
          <w:rFonts w:ascii="Arial" w:hAnsi="Arial" w:cs="Arial"/>
        </w:rPr>
        <w:t>feature</w:t>
      </w:r>
      <w:r>
        <w:rPr>
          <w:rFonts w:ascii="Arial" w:hAnsi="Arial" w:cs="Arial"/>
        </w:rPr>
        <w:t xml:space="preserve"> of the 3’UTR-encoded C-termini that results in </w:t>
      </w:r>
      <w:r w:rsidR="00460B61">
        <w:rPr>
          <w:rFonts w:ascii="Arial" w:hAnsi="Arial" w:cs="Arial"/>
        </w:rPr>
        <w:t xml:space="preserve">reduced </w:t>
      </w:r>
      <w:r>
        <w:rPr>
          <w:rFonts w:ascii="Arial" w:hAnsi="Arial" w:cs="Arial"/>
        </w:rPr>
        <w:t>stability of the frameshift proteins</w:t>
      </w:r>
      <w:r w:rsidRPr="00A53071">
        <w:rPr>
          <w:rFonts w:ascii="Arial" w:hAnsi="Arial" w:cs="Arial"/>
        </w:rPr>
        <w:t xml:space="preserve">. </w:t>
      </w:r>
      <w:r w:rsidR="00E468E9">
        <w:rPr>
          <w:rFonts w:ascii="Arial" w:hAnsi="Arial" w:cs="Arial"/>
        </w:rPr>
        <w:t>Moreover, a</w:t>
      </w:r>
      <w:r w:rsidR="00460B61">
        <w:rPr>
          <w:rFonts w:ascii="Arial" w:hAnsi="Arial" w:cs="Arial"/>
        </w:rPr>
        <w:t>n</w:t>
      </w:r>
      <w:r w:rsidR="00A01230">
        <w:rPr>
          <w:rFonts w:ascii="Arial" w:hAnsi="Arial" w:cs="Arial"/>
        </w:rPr>
        <w:t xml:space="preserve"> elevated</w:t>
      </w:r>
      <w:r w:rsidR="00661C53">
        <w:rPr>
          <w:rFonts w:ascii="Arial" w:hAnsi="Arial" w:cs="Arial"/>
        </w:rPr>
        <w:t xml:space="preserve"> </w:t>
      </w:r>
      <w:r>
        <w:rPr>
          <w:rFonts w:ascii="Arial" w:hAnsi="Arial" w:cs="Arial"/>
        </w:rPr>
        <w:t>proline content correlates with</w:t>
      </w:r>
      <w:r w:rsidRPr="00A53071">
        <w:rPr>
          <w:rFonts w:ascii="Arial" w:hAnsi="Arial" w:cs="Arial"/>
        </w:rPr>
        <w:t xml:space="preserve"> increase</w:t>
      </w:r>
      <w:r w:rsidR="002A7191">
        <w:rPr>
          <w:rFonts w:ascii="Arial" w:hAnsi="Arial" w:cs="Arial"/>
        </w:rPr>
        <w:t xml:space="preserve">d proportions of coiled, unstructured regions </w:t>
      </w:r>
      <w:r>
        <w:rPr>
          <w:rFonts w:ascii="Arial" w:hAnsi="Arial" w:cs="Arial"/>
        </w:rPr>
        <w:t>in the alternative C-termini</w:t>
      </w:r>
      <w:r w:rsidRPr="00A53071">
        <w:rPr>
          <w:rFonts w:ascii="Arial" w:hAnsi="Arial" w:cs="Arial"/>
        </w:rPr>
        <w:t>, which is consistent with earlier finding</w:t>
      </w:r>
      <w:r w:rsidR="00460B61">
        <w:rPr>
          <w:rFonts w:ascii="Arial" w:hAnsi="Arial" w:cs="Arial"/>
        </w:rPr>
        <w:t>s</w:t>
      </w:r>
      <w:r w:rsidRPr="00A53071">
        <w:rPr>
          <w:rFonts w:ascii="Arial" w:hAnsi="Arial" w:cs="Arial"/>
        </w:rPr>
        <w:t xml:space="preserve"> that disordered </w:t>
      </w:r>
      <w:r>
        <w:rPr>
          <w:rFonts w:ascii="Arial" w:hAnsi="Arial" w:cs="Arial"/>
        </w:rPr>
        <w:t>regions</w:t>
      </w:r>
      <w:r w:rsidRPr="00A53071">
        <w:rPr>
          <w:rFonts w:ascii="Arial" w:hAnsi="Arial" w:cs="Arial"/>
        </w:rPr>
        <w:t xml:space="preserve"> f</w:t>
      </w:r>
      <w:r>
        <w:rPr>
          <w:rFonts w:ascii="Arial" w:hAnsi="Arial" w:cs="Arial"/>
        </w:rPr>
        <w:t>acilitate</w:t>
      </w:r>
      <w:r w:rsidRPr="00A53071">
        <w:rPr>
          <w:rFonts w:ascii="Arial" w:hAnsi="Arial" w:cs="Arial"/>
        </w:rPr>
        <w:t xml:space="preserve"> proteasomal degradation </w: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23397C">
        <w:rPr>
          <w:rFonts w:ascii="Arial" w:hAnsi="Arial" w:cs="Arial"/>
        </w:rPr>
      </w:r>
      <w:r w:rsidR="0023397C">
        <w:rPr>
          <w:rFonts w:ascii="Arial" w:hAnsi="Arial" w:cs="Arial"/>
        </w:rPr>
        <w:fldChar w:fldCharType="separate"/>
      </w:r>
      <w:r w:rsidR="0023397C">
        <w:rPr>
          <w:rFonts w:ascii="Arial" w:hAnsi="Arial" w:cs="Arial"/>
          <w:noProof/>
        </w:rPr>
        <w:t>(van der Lee et al., 2014)</w:t>
      </w:r>
      <w:r w:rsidR="0023397C">
        <w:rPr>
          <w:rFonts w:ascii="Arial" w:hAnsi="Arial" w:cs="Arial"/>
        </w:rPr>
        <w:fldChar w:fldCharType="end"/>
      </w:r>
      <w:r w:rsidRPr="00A53071">
        <w:rPr>
          <w:rFonts w:ascii="Arial" w:hAnsi="Arial" w:cs="Arial"/>
        </w:rPr>
        <w:t>.</w:t>
      </w:r>
      <w:r w:rsidR="00460B61">
        <w:rPr>
          <w:rFonts w:ascii="Arial" w:hAnsi="Arial" w:cs="Arial"/>
        </w:rPr>
        <w:t xml:space="preserve"> </w:t>
      </w:r>
      <w:r w:rsidR="002A7191">
        <w:rPr>
          <w:rFonts w:ascii="Arial" w:hAnsi="Arial" w:cs="Arial"/>
        </w:rPr>
        <w:t>Hence, we propose</w:t>
      </w:r>
      <w:r w:rsidR="002A7191" w:rsidRPr="00D97151">
        <w:rPr>
          <w:rFonts w:ascii="Arial" w:hAnsi="Arial" w:cs="Arial"/>
        </w:rPr>
        <w:t xml:space="preserve"> that an enrichment of disorder due to an elevated proline content in the 3’UTR-encoded C-termini reduce</w:t>
      </w:r>
      <w:r w:rsidR="002A7191">
        <w:rPr>
          <w:rFonts w:ascii="Arial" w:hAnsi="Arial" w:cs="Arial"/>
        </w:rPr>
        <w:t>s</w:t>
      </w:r>
      <w:r w:rsidR="002A7191" w:rsidRPr="00D97151">
        <w:rPr>
          <w:rFonts w:ascii="Arial" w:hAnsi="Arial" w:cs="Arial"/>
        </w:rPr>
        <w:t xml:space="preserve"> </w:t>
      </w:r>
      <w:r w:rsidR="002A7191">
        <w:rPr>
          <w:rFonts w:ascii="Arial" w:hAnsi="Arial" w:cs="Arial"/>
        </w:rPr>
        <w:t xml:space="preserve">the </w:t>
      </w:r>
      <w:r w:rsidR="002A7191" w:rsidRPr="00D97151">
        <w:rPr>
          <w:rFonts w:ascii="Arial" w:hAnsi="Arial" w:cs="Arial"/>
        </w:rPr>
        <w:t xml:space="preserve">protein half-life </w:t>
      </w:r>
      <w:r w:rsidR="002A7191">
        <w:rPr>
          <w:rFonts w:ascii="Arial" w:hAnsi="Arial" w:cs="Arial"/>
        </w:rPr>
        <w:t xml:space="preserve">of the </w:t>
      </w:r>
      <w:r w:rsidR="002A7191" w:rsidRPr="00D97151">
        <w:rPr>
          <w:rFonts w:ascii="Arial" w:hAnsi="Arial" w:cs="Arial"/>
        </w:rPr>
        <w:t>frameshift isoforms.</w:t>
      </w:r>
    </w:p>
    <w:p w14:paraId="33E9B511" w14:textId="7E91A0EC" w:rsidR="00E64DDB" w:rsidRDefault="00C21251"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We suggest a model in which</w:t>
      </w:r>
      <w:r w:rsidR="00C235CB" w:rsidRPr="003D611C">
        <w:rPr>
          <w:rFonts w:ascii="Arial" w:hAnsi="Arial" w:cs="Arial"/>
        </w:rPr>
        <w:t xml:space="preserve"> 3’UTR-encoded frameshift isoforms</w:t>
      </w:r>
      <w:r>
        <w:rPr>
          <w:rFonts w:ascii="Arial" w:hAnsi="Arial" w:cs="Arial"/>
        </w:rPr>
        <w:t>,</w:t>
      </w:r>
      <w:r w:rsidR="00C235CB" w:rsidRPr="003D611C">
        <w:rPr>
          <w:rFonts w:ascii="Arial" w:hAnsi="Arial" w:cs="Arial"/>
        </w:rPr>
        <w:t xml:space="preserve"> despite their degradation in a proteasome-dependent manner, d</w:t>
      </w:r>
      <w:r>
        <w:rPr>
          <w:rFonts w:ascii="Arial" w:hAnsi="Arial" w:cs="Arial"/>
        </w:rPr>
        <w:t>isplay</w:t>
      </w:r>
      <w:r w:rsidR="00C235CB" w:rsidRPr="003D611C">
        <w:rPr>
          <w:rFonts w:ascii="Arial" w:hAnsi="Arial" w:cs="Arial"/>
        </w:rPr>
        <w:t xml:space="preserve"> functionality </w:t>
      </w:r>
      <w:r w:rsidR="00C235CB">
        <w:rPr>
          <w:rFonts w:ascii="Arial" w:hAnsi="Arial" w:cs="Arial"/>
        </w:rPr>
        <w:t xml:space="preserve">in a </w:t>
      </w:r>
      <w:r w:rsidR="00002EEC">
        <w:rPr>
          <w:rFonts w:ascii="Arial" w:hAnsi="Arial" w:cs="Arial"/>
        </w:rPr>
        <w:t>gene-</w:t>
      </w:r>
      <w:r w:rsidR="00002EEC" w:rsidRPr="003D611C">
        <w:rPr>
          <w:rFonts w:ascii="Arial" w:hAnsi="Arial" w:cs="Arial"/>
        </w:rPr>
        <w:t>context</w:t>
      </w:r>
      <w:r w:rsidR="00002EEC">
        <w:rPr>
          <w:rFonts w:ascii="Arial" w:hAnsi="Arial" w:cs="Arial"/>
        </w:rPr>
        <w:t>-</w:t>
      </w:r>
      <w:r w:rsidR="00B604F0">
        <w:rPr>
          <w:rFonts w:ascii="Arial" w:hAnsi="Arial" w:cs="Arial"/>
        </w:rPr>
        <w:t xml:space="preserve">dependent and </w:t>
      </w:r>
      <w:r w:rsidR="00002EEC">
        <w:rPr>
          <w:rFonts w:ascii="Arial" w:hAnsi="Arial" w:cs="Arial"/>
        </w:rPr>
        <w:t>tissue-</w:t>
      </w:r>
      <w:r w:rsidR="00B604F0">
        <w:rPr>
          <w:rFonts w:ascii="Arial" w:hAnsi="Arial" w:cs="Arial"/>
        </w:rPr>
        <w:t>specific</w:t>
      </w:r>
      <w:r w:rsidR="00C235CB">
        <w:rPr>
          <w:rFonts w:ascii="Arial" w:hAnsi="Arial" w:cs="Arial"/>
        </w:rPr>
        <w:t xml:space="preserve"> manner</w:t>
      </w:r>
      <w:r w:rsidR="00C235CB" w:rsidRPr="003D611C">
        <w:rPr>
          <w:rFonts w:ascii="Arial" w:hAnsi="Arial" w:cs="Arial"/>
        </w:rPr>
        <w:t>.</w:t>
      </w:r>
      <w:r w:rsidR="00C235CB" w:rsidRPr="003D611C">
        <w:rPr>
          <w:rFonts w:ascii="Arial" w:hAnsi="Arial" w:cs="Arial"/>
          <w:i/>
        </w:rPr>
        <w:t xml:space="preserve"> </w:t>
      </w:r>
      <w:r w:rsidR="00B604F0">
        <w:rPr>
          <w:rFonts w:ascii="Arial" w:hAnsi="Arial" w:cs="Arial"/>
        </w:rPr>
        <w:t>Whereas</w:t>
      </w:r>
      <w:r w:rsidR="00C235CB" w:rsidRPr="003D611C">
        <w:rPr>
          <w:rFonts w:ascii="Arial" w:hAnsi="Arial" w:cs="Arial"/>
        </w:rPr>
        <w:t xml:space="preserve"> in some genes, frameshift-inducing </w:t>
      </w:r>
      <w:r w:rsidR="002255CE">
        <w:rPr>
          <w:rFonts w:ascii="Arial" w:hAnsi="Arial" w:cs="Arial"/>
        </w:rPr>
        <w:t>AS</w:t>
      </w:r>
      <w:r w:rsidR="00C235CB" w:rsidRPr="003D611C">
        <w:rPr>
          <w:rFonts w:ascii="Arial" w:hAnsi="Arial" w:cs="Arial"/>
        </w:rPr>
        <w:t xml:space="preserve"> </w:t>
      </w:r>
      <w:r w:rsidR="00C235CB">
        <w:rPr>
          <w:rFonts w:ascii="Arial" w:hAnsi="Arial" w:cs="Arial"/>
        </w:rPr>
        <w:t>may</w:t>
      </w:r>
      <w:r w:rsidR="00B604F0">
        <w:rPr>
          <w:rFonts w:ascii="Arial" w:hAnsi="Arial" w:cs="Arial"/>
        </w:rPr>
        <w:t xml:space="preserve"> simply</w:t>
      </w:r>
      <w:r w:rsidR="00C235CB">
        <w:rPr>
          <w:rFonts w:ascii="Arial" w:hAnsi="Arial" w:cs="Arial"/>
        </w:rPr>
        <w:t xml:space="preserve"> result</w:t>
      </w:r>
      <w:r w:rsidR="00C235CB" w:rsidRPr="003D611C">
        <w:rPr>
          <w:rFonts w:ascii="Arial" w:hAnsi="Arial" w:cs="Arial"/>
        </w:rPr>
        <w:t xml:space="preserve"> </w:t>
      </w:r>
      <w:r w:rsidR="00B604F0">
        <w:rPr>
          <w:rFonts w:ascii="Arial" w:hAnsi="Arial" w:cs="Arial"/>
        </w:rPr>
        <w:t>in</w:t>
      </w:r>
      <w:r w:rsidR="00C235CB" w:rsidRPr="003D611C">
        <w:rPr>
          <w:rFonts w:ascii="Arial" w:hAnsi="Arial" w:cs="Arial"/>
        </w:rPr>
        <w:t xml:space="preserve"> quick degradation of unproductive variants</w:t>
      </w:r>
      <w:r w:rsidR="00B604F0">
        <w:rPr>
          <w:rFonts w:ascii="Arial" w:hAnsi="Arial" w:cs="Arial"/>
        </w:rPr>
        <w:t>, as described recently for translational readthrough</w:t>
      </w:r>
      <w:r w:rsidR="000763B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B604F0">
        <w:rPr>
          <w:rFonts w:ascii="Arial" w:hAnsi="Arial" w:cs="Arial"/>
        </w:rPr>
        <w:t>, we expe</w:t>
      </w:r>
      <w:r w:rsidR="004709A8">
        <w:rPr>
          <w:rFonts w:ascii="Arial" w:hAnsi="Arial" w:cs="Arial"/>
        </w:rPr>
        <w:t>ct that in many cases the 3’UTR-</w:t>
      </w:r>
      <w:r w:rsidR="00B604F0">
        <w:rPr>
          <w:rFonts w:ascii="Arial" w:hAnsi="Arial" w:cs="Arial"/>
        </w:rPr>
        <w:t>encoded seque</w:t>
      </w:r>
      <w:r w:rsidR="00B834BE">
        <w:rPr>
          <w:rFonts w:ascii="Arial" w:hAnsi="Arial" w:cs="Arial"/>
        </w:rPr>
        <w:t>nces are functionally important. T</w:t>
      </w:r>
      <w:r w:rsidR="00950FF6">
        <w:rPr>
          <w:rFonts w:ascii="Arial" w:hAnsi="Arial" w:cs="Arial"/>
        </w:rPr>
        <w:t xml:space="preserve">his idea is also supported by the considerable length of the alternative C-termini, which in many cases </w:t>
      </w:r>
      <w:r w:rsidR="00137C08">
        <w:rPr>
          <w:rFonts w:ascii="Arial" w:hAnsi="Arial" w:cs="Arial"/>
        </w:rPr>
        <w:t>add more than</w:t>
      </w:r>
      <w:r w:rsidR="00807EB2">
        <w:rPr>
          <w:rFonts w:ascii="Arial" w:hAnsi="Arial" w:cs="Arial"/>
        </w:rPr>
        <w:t xml:space="preserve"> </w:t>
      </w:r>
      <w:r w:rsidR="00950FF6">
        <w:rPr>
          <w:rFonts w:ascii="Arial" w:hAnsi="Arial" w:cs="Arial"/>
        </w:rPr>
        <w:t>100 amino acids</w:t>
      </w:r>
      <w:r w:rsidR="00B834BE">
        <w:rPr>
          <w:rFonts w:ascii="Arial" w:hAnsi="Arial" w:cs="Arial"/>
        </w:rPr>
        <w:t xml:space="preserve">, suggesting a function </w:t>
      </w:r>
      <w:r w:rsidR="004709A8">
        <w:rPr>
          <w:rFonts w:ascii="Arial" w:hAnsi="Arial" w:cs="Arial"/>
        </w:rPr>
        <w:t xml:space="preserve">beyond a simple </w:t>
      </w:r>
      <w:r w:rsidR="00050F2D">
        <w:rPr>
          <w:rFonts w:ascii="Arial" w:hAnsi="Arial" w:cs="Arial"/>
        </w:rPr>
        <w:t>degradation</w:t>
      </w:r>
      <w:r w:rsidR="00137C08">
        <w:rPr>
          <w:rFonts w:ascii="Arial" w:hAnsi="Arial" w:cs="Arial"/>
        </w:rPr>
        <w:t xml:space="preserve"> signal</w:t>
      </w:r>
      <w:r w:rsidR="00950FF6">
        <w:rPr>
          <w:rFonts w:ascii="Arial" w:hAnsi="Arial" w:cs="Arial"/>
        </w:rPr>
        <w:t>. Furthermore, i</w:t>
      </w:r>
      <w:r w:rsidR="00C235CB" w:rsidRPr="003D611C">
        <w:rPr>
          <w:rFonts w:ascii="Arial" w:hAnsi="Arial" w:cs="Arial"/>
        </w:rPr>
        <w:t>n frameshift-proteins the original sequence</w:t>
      </w:r>
      <w:r w:rsidR="004709A8">
        <w:rPr>
          <w:rFonts w:ascii="Arial" w:hAnsi="Arial" w:cs="Arial"/>
        </w:rPr>
        <w:t>,</w:t>
      </w:r>
      <w:r w:rsidR="00C235CB" w:rsidRPr="003D611C">
        <w:rPr>
          <w:rFonts w:ascii="Arial" w:hAnsi="Arial" w:cs="Arial"/>
        </w:rPr>
        <w:t xml:space="preserve"> including functional domains</w:t>
      </w:r>
      <w:r w:rsidR="004709A8">
        <w:rPr>
          <w:rFonts w:ascii="Arial" w:hAnsi="Arial" w:cs="Arial"/>
        </w:rPr>
        <w:t>,</w:t>
      </w:r>
      <w:r w:rsidR="00C235CB" w:rsidRPr="003D611C">
        <w:rPr>
          <w:rFonts w:ascii="Arial" w:hAnsi="Arial" w:cs="Arial"/>
        </w:rPr>
        <w:t xml:space="preserve"> is preserved </w:t>
      </w:r>
      <w:r w:rsidR="004709A8">
        <w:rPr>
          <w:rFonts w:ascii="Arial" w:hAnsi="Arial" w:cs="Arial"/>
        </w:rPr>
        <w:t>up to</w:t>
      </w:r>
      <w:r w:rsidR="00C235CB" w:rsidRPr="003D611C">
        <w:rPr>
          <w:rFonts w:ascii="Arial" w:hAnsi="Arial" w:cs="Arial"/>
        </w:rPr>
        <w:t xml:space="preserve"> the penultimate exon. Thus, expression of a destabilizing 3’UTR-encoded C-terminus, regulated by the degree of frameshift-inducing exon skipping, may control the overall half-li</w:t>
      </w:r>
      <w:r w:rsidR="00516892">
        <w:rPr>
          <w:rFonts w:ascii="Arial" w:hAnsi="Arial" w:cs="Arial"/>
        </w:rPr>
        <w:t>f</w:t>
      </w:r>
      <w:r w:rsidR="00C235CB" w:rsidRPr="003D611C">
        <w:rPr>
          <w:rFonts w:ascii="Arial" w:hAnsi="Arial" w:cs="Arial"/>
        </w:rPr>
        <w:t>e of the</w:t>
      </w:r>
      <w:r w:rsidR="00C235CB">
        <w:rPr>
          <w:rFonts w:ascii="Arial" w:hAnsi="Arial" w:cs="Arial"/>
        </w:rPr>
        <w:t xml:space="preserve"> </w:t>
      </w:r>
      <w:r w:rsidR="00C235CB" w:rsidRPr="003D611C">
        <w:rPr>
          <w:rFonts w:ascii="Arial" w:hAnsi="Arial" w:cs="Arial"/>
        </w:rPr>
        <w:t>protein and adjust it according to cellular</w:t>
      </w:r>
      <w:r w:rsidR="004709A8">
        <w:rPr>
          <w:rFonts w:ascii="Arial" w:hAnsi="Arial" w:cs="Arial"/>
        </w:rPr>
        <w:t xml:space="preserve"> demands in a dynamic or tissue-</w:t>
      </w:r>
      <w:r w:rsidR="00C235CB" w:rsidRPr="003D611C">
        <w:rPr>
          <w:rFonts w:ascii="Arial" w:hAnsi="Arial" w:cs="Arial"/>
        </w:rPr>
        <w:t>specific manner.</w:t>
      </w:r>
      <w:r w:rsidR="00C235CB">
        <w:rPr>
          <w:rFonts w:ascii="Arial" w:hAnsi="Arial" w:cs="Arial"/>
        </w:rPr>
        <w:t xml:space="preserve"> An</w:t>
      </w:r>
      <w:r w:rsidR="00950FF6">
        <w:rPr>
          <w:rFonts w:ascii="Arial" w:hAnsi="Arial" w:cs="Arial"/>
        </w:rPr>
        <w:t xml:space="preserve"> </w:t>
      </w:r>
      <w:r w:rsidR="00C235CB">
        <w:rPr>
          <w:rFonts w:ascii="Arial" w:hAnsi="Arial" w:cs="Arial"/>
        </w:rPr>
        <w:t>intriguing example</w:t>
      </w:r>
      <w:r w:rsidR="002074EF">
        <w:rPr>
          <w:rFonts w:ascii="Arial" w:hAnsi="Arial" w:cs="Arial"/>
        </w:rPr>
        <w:t xml:space="preserve"> for</w:t>
      </w:r>
      <w:r w:rsidR="00C235CB">
        <w:rPr>
          <w:rFonts w:ascii="Arial" w:hAnsi="Arial" w:cs="Arial"/>
        </w:rPr>
        <w:t xml:space="preserve"> </w:t>
      </w:r>
      <w:r w:rsidR="002074EF">
        <w:rPr>
          <w:rFonts w:ascii="Arial" w:hAnsi="Arial" w:cs="Arial"/>
        </w:rPr>
        <w:t>the</w:t>
      </w:r>
      <w:r w:rsidR="00C235CB">
        <w:rPr>
          <w:rFonts w:ascii="Arial" w:hAnsi="Arial" w:cs="Arial"/>
        </w:rPr>
        <w:t xml:space="preserve"> </w:t>
      </w:r>
      <w:r w:rsidR="007575AA">
        <w:rPr>
          <w:rFonts w:ascii="Arial" w:hAnsi="Arial" w:cs="Arial"/>
        </w:rPr>
        <w:t>regulatory</w:t>
      </w:r>
      <w:r w:rsidR="002074EF">
        <w:rPr>
          <w:rFonts w:ascii="Arial" w:hAnsi="Arial" w:cs="Arial"/>
        </w:rPr>
        <w:t xml:space="preserve"> role of a frameshift protein that goes beyond destabilization </w:t>
      </w:r>
      <w:r w:rsidR="00950FF6">
        <w:rPr>
          <w:rFonts w:ascii="Arial" w:hAnsi="Arial" w:cs="Arial"/>
        </w:rPr>
        <w:t>is the</w:t>
      </w:r>
      <w:r w:rsidR="00C235CB" w:rsidRPr="00ED27FA">
        <w:rPr>
          <w:rFonts w:ascii="Arial" w:hAnsi="Arial" w:cs="Arial"/>
        </w:rPr>
        <w:t xml:space="preserve"> </w:t>
      </w:r>
      <w:r w:rsidR="00C235CB" w:rsidRPr="00C353F9">
        <w:rPr>
          <w:rFonts w:ascii="Arial" w:hAnsi="Arial" w:cs="Arial"/>
        </w:rPr>
        <w:t>U2af26</w:t>
      </w:r>
      <w:r w:rsidR="00C235CB" w:rsidRPr="00ED27FA">
        <w:rPr>
          <w:rFonts w:ascii="Arial" w:hAnsi="Arial" w:cs="Arial"/>
        </w:rPr>
        <w:t xml:space="preserve"> </w:t>
      </w:r>
      <w:r w:rsidR="00950FF6">
        <w:rPr>
          <w:rFonts w:ascii="Arial" w:hAnsi="Arial" w:cs="Arial"/>
        </w:rPr>
        <w:t xml:space="preserve">gene. </w:t>
      </w:r>
      <w:r w:rsidR="002074EF">
        <w:rPr>
          <w:rFonts w:ascii="Arial" w:hAnsi="Arial" w:cs="Arial"/>
        </w:rPr>
        <w:t>In contr</w:t>
      </w:r>
      <w:r w:rsidR="004709A8">
        <w:rPr>
          <w:rFonts w:ascii="Arial" w:hAnsi="Arial" w:cs="Arial"/>
        </w:rPr>
        <w:t>ast to the stable, nuclear</w:t>
      </w:r>
      <w:r w:rsidR="00DA1E4F">
        <w:rPr>
          <w:rFonts w:ascii="Arial" w:hAnsi="Arial" w:cs="Arial"/>
        </w:rPr>
        <w:t>,</w:t>
      </w:r>
      <w:r w:rsidR="004709A8">
        <w:rPr>
          <w:rFonts w:ascii="Arial" w:hAnsi="Arial" w:cs="Arial"/>
        </w:rPr>
        <w:t xml:space="preserve"> full-</w:t>
      </w:r>
      <w:r w:rsidR="002074EF">
        <w:rPr>
          <w:rFonts w:ascii="Arial" w:hAnsi="Arial" w:cs="Arial"/>
        </w:rPr>
        <w:t>length U2</w:t>
      </w:r>
      <w:r w:rsidR="00371926">
        <w:rPr>
          <w:rFonts w:ascii="Arial" w:hAnsi="Arial" w:cs="Arial"/>
        </w:rPr>
        <w:t>af</w:t>
      </w:r>
      <w:r w:rsidR="002074EF">
        <w:rPr>
          <w:rFonts w:ascii="Arial" w:hAnsi="Arial" w:cs="Arial"/>
        </w:rPr>
        <w:t>26, t</w:t>
      </w:r>
      <w:r w:rsidR="00950FF6">
        <w:rPr>
          <w:rFonts w:ascii="Arial" w:hAnsi="Arial" w:cs="Arial"/>
        </w:rPr>
        <w:t xml:space="preserve">he </w:t>
      </w:r>
      <w:r w:rsidR="00C235CB" w:rsidRPr="00ED27FA">
        <w:rPr>
          <w:rFonts w:ascii="Arial" w:hAnsi="Arial" w:cs="Arial"/>
        </w:rPr>
        <w:t>frameshift-</w:t>
      </w:r>
      <w:r w:rsidR="004709A8">
        <w:rPr>
          <w:rFonts w:ascii="Arial" w:hAnsi="Arial" w:cs="Arial"/>
        </w:rPr>
        <w:t>isoform</w:t>
      </w:r>
      <w:r w:rsidR="00950FF6">
        <w:rPr>
          <w:rFonts w:ascii="Arial" w:hAnsi="Arial" w:cs="Arial"/>
        </w:rPr>
        <w:t xml:space="preserve"> is</w:t>
      </w:r>
      <w:r w:rsidR="00C235CB" w:rsidRPr="00ED27FA">
        <w:rPr>
          <w:rFonts w:ascii="Arial" w:hAnsi="Arial" w:cs="Arial"/>
        </w:rPr>
        <w:t xml:space="preserve"> an unstable</w:t>
      </w:r>
      <w:r w:rsidR="002074EF">
        <w:rPr>
          <w:rFonts w:ascii="Arial" w:hAnsi="Arial" w:cs="Arial"/>
        </w:rPr>
        <w:t>,</w:t>
      </w:r>
      <w:r w:rsidR="00C235CB" w:rsidRPr="00ED27FA">
        <w:rPr>
          <w:rFonts w:ascii="Arial" w:hAnsi="Arial" w:cs="Arial"/>
        </w:rPr>
        <w:t xml:space="preserve"> cytoplasmic protein generated by circadian</w:t>
      </w:r>
      <w:r w:rsidR="002255CE">
        <w:rPr>
          <w:rFonts w:ascii="Arial" w:hAnsi="Arial" w:cs="Arial"/>
        </w:rPr>
        <w:t>-like</w:t>
      </w:r>
      <w:r w:rsidR="00C235CB" w:rsidRPr="00ED27FA">
        <w:rPr>
          <w:rFonts w:ascii="Arial" w:hAnsi="Arial" w:cs="Arial"/>
        </w:rPr>
        <w:t xml:space="preserve"> exon skipping,</w:t>
      </w:r>
      <w:r w:rsidR="002074EF">
        <w:rPr>
          <w:rFonts w:ascii="Arial" w:hAnsi="Arial" w:cs="Arial"/>
        </w:rPr>
        <w:t xml:space="preserve"> </w:t>
      </w:r>
      <w:r w:rsidR="00137C08">
        <w:rPr>
          <w:rFonts w:ascii="Arial" w:hAnsi="Arial" w:cs="Arial"/>
        </w:rPr>
        <w:t>thus controlling gene expression in space and time.</w:t>
      </w:r>
      <w:r w:rsidR="00C235CB" w:rsidRPr="00ED27FA">
        <w:rPr>
          <w:rFonts w:ascii="Arial" w:hAnsi="Arial" w:cs="Arial"/>
        </w:rPr>
        <w:t xml:space="preserve"> </w:t>
      </w:r>
      <w:r w:rsidR="002074EF">
        <w:rPr>
          <w:rFonts w:ascii="Arial" w:hAnsi="Arial" w:cs="Arial"/>
        </w:rPr>
        <w:t>Importantly, the frameshift U2</w:t>
      </w:r>
      <w:r w:rsidR="00371926">
        <w:rPr>
          <w:rFonts w:ascii="Arial" w:hAnsi="Arial" w:cs="Arial"/>
        </w:rPr>
        <w:t>af</w:t>
      </w:r>
      <w:r w:rsidR="002074EF">
        <w:rPr>
          <w:rFonts w:ascii="Arial" w:hAnsi="Arial" w:cs="Arial"/>
        </w:rPr>
        <w:t>26 protein</w:t>
      </w:r>
      <w:r w:rsidR="00C235CB" w:rsidRPr="00ED27FA">
        <w:rPr>
          <w:rFonts w:ascii="Arial" w:hAnsi="Arial" w:cs="Arial"/>
        </w:rPr>
        <w:t xml:space="preserve"> co-destabiliz</w:t>
      </w:r>
      <w:r w:rsidR="002074EF">
        <w:rPr>
          <w:rFonts w:ascii="Arial" w:hAnsi="Arial" w:cs="Arial"/>
        </w:rPr>
        <w:t>es</w:t>
      </w:r>
      <w:r w:rsidR="00C235CB" w:rsidRPr="00ED27FA">
        <w:rPr>
          <w:rFonts w:ascii="Arial" w:hAnsi="Arial" w:cs="Arial"/>
        </w:rPr>
        <w:t xml:space="preserve"> its interaction partner Per1, allowing control of the core machinery of the circadian clock</w:t>
      </w:r>
      <w:r w:rsidR="00C235CB">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235CB" w:rsidRPr="00ED27FA">
        <w:rPr>
          <w:rFonts w:ascii="Arial" w:hAnsi="Arial" w:cs="Arial"/>
        </w:rPr>
        <w:t>. We find this destabilization to be conserved across species (</w:t>
      </w:r>
      <w:r w:rsidR="00C235CB" w:rsidRPr="00783466">
        <w:rPr>
          <w:rFonts w:ascii="Arial" w:hAnsi="Arial" w:cs="Arial"/>
        </w:rPr>
        <w:t>Figure S7)</w:t>
      </w:r>
      <w:r w:rsidR="004709A8">
        <w:rPr>
          <w:rFonts w:ascii="Arial" w:hAnsi="Arial" w:cs="Arial"/>
        </w:rPr>
        <w:t>,</w:t>
      </w:r>
      <w:r w:rsidR="00C235CB" w:rsidRPr="00783466">
        <w:rPr>
          <w:rFonts w:ascii="Arial" w:hAnsi="Arial" w:cs="Arial"/>
        </w:rPr>
        <w:t xml:space="preserve"> emphasizing its functional role throughout evolution.</w:t>
      </w:r>
    </w:p>
    <w:p w14:paraId="207A7621" w14:textId="0D82E2B4" w:rsidR="00E64DD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sidRPr="00783466">
        <w:rPr>
          <w:rFonts w:ascii="Arial" w:hAnsi="Arial" w:cs="Arial"/>
        </w:rPr>
        <w:t xml:space="preserve">Frameshift-induced translation into the 3’UTR </w:t>
      </w:r>
      <w:r w:rsidRPr="00E86C4B">
        <w:rPr>
          <w:rFonts w:ascii="Arial" w:hAnsi="Arial" w:cs="Arial"/>
        </w:rPr>
        <w:t xml:space="preserve">may prove generally important in </w:t>
      </w:r>
      <w:r w:rsidR="00F8101E">
        <w:rPr>
          <w:rFonts w:ascii="Arial" w:hAnsi="Arial" w:cs="Arial"/>
        </w:rPr>
        <w:t xml:space="preserve">the etiology of </w:t>
      </w:r>
      <w:r w:rsidRPr="00E86C4B">
        <w:rPr>
          <w:rFonts w:ascii="Arial" w:hAnsi="Arial" w:cs="Arial"/>
        </w:rPr>
        <w:t>genetic</w:t>
      </w:r>
      <w:r w:rsidR="007575AA" w:rsidRPr="00E86C4B">
        <w:rPr>
          <w:rFonts w:ascii="Arial" w:hAnsi="Arial" w:cs="Arial"/>
        </w:rPr>
        <w:t xml:space="preserve"> </w:t>
      </w:r>
      <w:r w:rsidRPr="00E86C4B">
        <w:rPr>
          <w:rFonts w:ascii="Arial" w:hAnsi="Arial" w:cs="Arial"/>
        </w:rPr>
        <w:t>disease</w:t>
      </w:r>
      <w:r w:rsidR="00F8101E">
        <w:rPr>
          <w:rFonts w:ascii="Arial" w:hAnsi="Arial" w:cs="Arial"/>
        </w:rPr>
        <w:t>s</w:t>
      </w:r>
      <w:r w:rsidRPr="00E86C4B">
        <w:rPr>
          <w:rFonts w:ascii="Arial" w:hAnsi="Arial" w:cs="Arial"/>
        </w:rPr>
        <w:t>.</w:t>
      </w:r>
      <w:r>
        <w:rPr>
          <w:rFonts w:ascii="MinionPro-Regular" w:hAnsi="MinionPro-Regular" w:cs="MinionPro-Regular"/>
          <w:sz w:val="19"/>
          <w:szCs w:val="19"/>
        </w:rPr>
        <w:t xml:space="preserve"> </w:t>
      </w:r>
      <w:r>
        <w:rPr>
          <w:rFonts w:ascii="Arial" w:hAnsi="Arial" w:cs="Arial"/>
        </w:rPr>
        <w:t>W</w:t>
      </w:r>
      <w:r w:rsidRPr="00ED27FA">
        <w:rPr>
          <w:rFonts w:ascii="Arial" w:hAnsi="Arial" w:cs="Arial"/>
        </w:rPr>
        <w:t xml:space="preserve">e find that a </w:t>
      </w:r>
      <w:r w:rsidRPr="00ED27FA">
        <w:rPr>
          <w:rFonts w:ascii="Arial" w:hAnsi="Arial" w:cs="Arial"/>
          <w:i/>
          <w:iCs/>
        </w:rPr>
        <w:t>retinitis-pigmentosa</w:t>
      </w:r>
      <w:r w:rsidR="00F8101E">
        <w:rPr>
          <w:rFonts w:ascii="Arial" w:hAnsi="Arial" w:cs="Arial"/>
        </w:rPr>
        <w:t xml:space="preserve"> </w:t>
      </w:r>
      <w:r w:rsidRPr="00ED27FA">
        <w:rPr>
          <w:rFonts w:ascii="Arial" w:hAnsi="Arial" w:cs="Arial"/>
        </w:rPr>
        <w:t xml:space="preserve">causing mutation in human </w:t>
      </w:r>
      <w:r w:rsidRPr="00371926">
        <w:rPr>
          <w:rFonts w:ascii="Arial" w:hAnsi="Arial" w:cs="Arial"/>
          <w:iCs/>
        </w:rPr>
        <w:t>PDE6G</w:t>
      </w:r>
      <w:r w:rsidRPr="00371926">
        <w:rPr>
          <w:rFonts w:ascii="Arial" w:hAnsi="Arial" w:cs="Arial"/>
        </w:rPr>
        <w:t xml:space="preserve"> leads</w:t>
      </w:r>
      <w:r w:rsidRPr="00ED27FA">
        <w:rPr>
          <w:rFonts w:ascii="Arial" w:hAnsi="Arial" w:cs="Arial"/>
        </w:rPr>
        <w:t xml:space="preserve"> to the expression of a 3’UTR-encoded frameshift-isoform that is both destabilized and shows an inhibited ability to interact with </w:t>
      </w:r>
      <w:r>
        <w:rPr>
          <w:rFonts w:ascii="Arial" w:hAnsi="Arial" w:cs="Arial"/>
        </w:rPr>
        <w:t xml:space="preserve">its </w:t>
      </w:r>
      <w:r w:rsidRPr="00ED27FA">
        <w:rPr>
          <w:rFonts w:ascii="Arial" w:hAnsi="Arial" w:cs="Arial"/>
        </w:rPr>
        <w:t xml:space="preserve">known binding </w:t>
      </w:r>
      <w:r w:rsidRPr="00371926">
        <w:rPr>
          <w:rFonts w:ascii="Arial" w:hAnsi="Arial" w:cs="Arial"/>
        </w:rPr>
        <w:lastRenderedPageBreak/>
        <w:t xml:space="preserve">partners PDE6A and PDE6B. Since the function </w:t>
      </w:r>
      <w:r w:rsidR="00F8101E" w:rsidRPr="00371926">
        <w:rPr>
          <w:rFonts w:ascii="Arial" w:hAnsi="Arial" w:cs="Arial"/>
        </w:rPr>
        <w:t xml:space="preserve">and protein-protein </w:t>
      </w:r>
      <w:r w:rsidR="00606E56" w:rsidRPr="00371926">
        <w:rPr>
          <w:rFonts w:ascii="Arial" w:hAnsi="Arial" w:cs="Arial"/>
        </w:rPr>
        <w:t xml:space="preserve">interactions </w:t>
      </w:r>
      <w:r w:rsidRPr="00371926">
        <w:rPr>
          <w:rFonts w:ascii="Arial" w:hAnsi="Arial" w:cs="Arial"/>
        </w:rPr>
        <w:t xml:space="preserve">of the </w:t>
      </w:r>
      <w:r w:rsidRPr="00371926">
        <w:rPr>
          <w:rFonts w:ascii="Arial" w:hAnsi="Arial" w:cs="Arial"/>
          <w:iCs/>
        </w:rPr>
        <w:t>PDE6G</w:t>
      </w:r>
      <w:r w:rsidRPr="00371926">
        <w:rPr>
          <w:rFonts w:ascii="Arial" w:hAnsi="Arial" w:cs="Arial"/>
        </w:rPr>
        <w:t xml:space="preserve"> subunit</w:t>
      </w:r>
      <w:r>
        <w:rPr>
          <w:rFonts w:ascii="Arial" w:hAnsi="Arial" w:cs="Arial"/>
        </w:rPr>
        <w:t xml:space="preserve"> </w:t>
      </w:r>
      <w:r w:rsidR="00606E56">
        <w:rPr>
          <w:rFonts w:ascii="Arial" w:hAnsi="Arial" w:cs="Arial"/>
        </w:rPr>
        <w:t>are</w:t>
      </w:r>
      <w:r>
        <w:rPr>
          <w:rFonts w:ascii="Arial" w:hAnsi="Arial" w:cs="Arial"/>
        </w:rPr>
        <w:t xml:space="preserve"> </w:t>
      </w:r>
      <w:r w:rsidRPr="00371926">
        <w:rPr>
          <w:rFonts w:ascii="Arial" w:hAnsi="Arial" w:cs="Arial"/>
        </w:rPr>
        <w:t>crucial for the integrity of the phosphodiesterase holoenzyme</w:t>
      </w:r>
      <w:r w:rsidR="007F7621" w:rsidRPr="00371926">
        <w:rPr>
          <w:rFonts w:ascii="Arial" w:hAnsi="Arial" w:cs="Arial"/>
        </w:rPr>
        <w:t>,</w:t>
      </w:r>
      <w:r w:rsidRPr="00371926">
        <w:rPr>
          <w:rFonts w:ascii="Arial" w:hAnsi="Arial" w:cs="Arial"/>
        </w:rPr>
        <w:t xml:space="preserve"> expression of a mutant </w:t>
      </w:r>
      <w:r w:rsidRPr="00371926">
        <w:rPr>
          <w:rFonts w:ascii="Arial" w:hAnsi="Arial" w:cs="Arial"/>
          <w:iCs/>
        </w:rPr>
        <w:t>PDE6G</w:t>
      </w:r>
      <w:r>
        <w:rPr>
          <w:rFonts w:ascii="Arial" w:hAnsi="Arial" w:cs="Arial"/>
        </w:rPr>
        <w:t xml:space="preserve"> frameshift protein is expected to contribute to the disease phenotype. We expect that the mutant PDE6G protein represents only</w:t>
      </w:r>
      <w:r w:rsidR="00606E56">
        <w:rPr>
          <w:rFonts w:ascii="Arial" w:hAnsi="Arial" w:cs="Arial"/>
        </w:rPr>
        <w:t xml:space="preserve"> the first</w:t>
      </w:r>
      <w:r w:rsidR="00F8101E">
        <w:rPr>
          <w:rFonts w:ascii="Arial" w:hAnsi="Arial" w:cs="Arial"/>
        </w:rPr>
        <w:t xml:space="preserve"> example of</w:t>
      </w:r>
      <w:r>
        <w:rPr>
          <w:rFonts w:ascii="Arial" w:hAnsi="Arial" w:cs="Arial"/>
        </w:rPr>
        <w:t xml:space="preserve"> </w:t>
      </w:r>
      <w:r w:rsidRPr="00606E56">
        <w:rPr>
          <w:rFonts w:ascii="Arial" w:hAnsi="Arial" w:cs="Arial"/>
        </w:rPr>
        <w:t xml:space="preserve">so far </w:t>
      </w:r>
      <w:r w:rsidRPr="000426BE">
        <w:rPr>
          <w:rFonts w:ascii="Arial" w:hAnsi="Arial" w:cs="Arial"/>
        </w:rPr>
        <w:t xml:space="preserve">unexplored, </w:t>
      </w:r>
      <w:r w:rsidR="00606E56">
        <w:rPr>
          <w:rFonts w:ascii="Arial" w:hAnsi="Arial" w:cs="Arial"/>
        </w:rPr>
        <w:t>pathogenic</w:t>
      </w:r>
      <w:r w:rsidRPr="000426BE">
        <w:rPr>
          <w:rFonts w:ascii="Arial" w:hAnsi="Arial" w:cs="Arial"/>
        </w:rPr>
        <w:t xml:space="preserve"> </w:t>
      </w:r>
      <w:r w:rsidR="00606E56">
        <w:rPr>
          <w:rFonts w:ascii="Arial" w:hAnsi="Arial" w:cs="Arial"/>
        </w:rPr>
        <w:t>C-terminally extended</w:t>
      </w:r>
      <w:r>
        <w:rPr>
          <w:rFonts w:ascii="Arial" w:hAnsi="Arial" w:cs="Arial"/>
        </w:rPr>
        <w:t xml:space="preserve"> isoforms, </w:t>
      </w:r>
      <w:r w:rsidRPr="00ED27FA">
        <w:rPr>
          <w:rFonts w:ascii="Arial" w:hAnsi="Arial" w:cs="Arial"/>
        </w:rPr>
        <w:t>linking the dysregulation of frameshift events with disease.</w:t>
      </w:r>
    </w:p>
    <w:p w14:paraId="09FE29CC" w14:textId="18E5BB3B" w:rsidR="00BD31E9"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Together, our</w:t>
      </w:r>
      <w:r w:rsidRPr="00ED27FA">
        <w:rPr>
          <w:rFonts w:ascii="Arial" w:hAnsi="Arial" w:cs="Arial"/>
        </w:rPr>
        <w:t xml:space="preserve"> observations lead us to propose AS-induced frameshifts and translation into the 3’UTR as </w:t>
      </w:r>
      <w:r w:rsidR="00F8101E">
        <w:rPr>
          <w:rFonts w:ascii="Arial" w:hAnsi="Arial" w:cs="Arial"/>
        </w:rPr>
        <w:t xml:space="preserve">a </w:t>
      </w:r>
      <w:r w:rsidRPr="00ED27FA">
        <w:rPr>
          <w:rFonts w:ascii="Arial" w:hAnsi="Arial" w:cs="Arial"/>
        </w:rPr>
        <w:t>general evolutionary strategy. Generating frameshift isoforms in this way provides an energetically inexpensive mechanism for evolution to experiment with novel</w:t>
      </w:r>
      <w:r w:rsidR="00B43C2D">
        <w:rPr>
          <w:rFonts w:ascii="Arial" w:hAnsi="Arial" w:cs="Arial"/>
        </w:rPr>
        <w:t xml:space="preserve"> functions and</w:t>
      </w:r>
      <w:r w:rsidRPr="00ED27FA">
        <w:rPr>
          <w:rFonts w:ascii="Arial" w:hAnsi="Arial" w:cs="Arial"/>
        </w:rPr>
        <w:t xml:space="preserve"> protein-protein interactions. Further</w:t>
      </w:r>
      <w:r w:rsidR="00606E56">
        <w:rPr>
          <w:rFonts w:ascii="Arial" w:hAnsi="Arial" w:cs="Arial"/>
        </w:rPr>
        <w:t>more</w:t>
      </w:r>
      <w:r w:rsidRPr="00ED27FA">
        <w:rPr>
          <w:rFonts w:ascii="Arial" w:hAnsi="Arial" w:cs="Arial"/>
        </w:rPr>
        <w:t xml:space="preserve">, the </w:t>
      </w:r>
      <w:r w:rsidR="00E41843">
        <w:rPr>
          <w:rFonts w:ascii="Arial" w:hAnsi="Arial" w:cs="Arial"/>
        </w:rPr>
        <w:t>reduced stability</w:t>
      </w:r>
      <w:r w:rsidRPr="00ED27FA">
        <w:rPr>
          <w:rFonts w:ascii="Arial" w:hAnsi="Arial" w:cs="Arial"/>
        </w:rPr>
        <w:t xml:space="preserve"> </w:t>
      </w:r>
      <w:r w:rsidR="00101BDE">
        <w:rPr>
          <w:rFonts w:ascii="Arial" w:hAnsi="Arial" w:cs="Arial"/>
        </w:rPr>
        <w:t xml:space="preserve">of frameshift C-termini </w:t>
      </w:r>
      <w:r w:rsidRPr="00ED27FA">
        <w:rPr>
          <w:rFonts w:ascii="Arial" w:hAnsi="Arial" w:cs="Arial"/>
        </w:rPr>
        <w:t>may allow a degree of protection against disadvantageous binding events, thus selecting for frameshift-variants generating stabilizing interactions</w:t>
      </w:r>
      <w:r w:rsidR="00B43C2D">
        <w:rPr>
          <w:rFonts w:ascii="Arial" w:hAnsi="Arial" w:cs="Arial"/>
        </w:rPr>
        <w:t>.</w:t>
      </w:r>
      <w:r w:rsidRPr="00ED27FA">
        <w:rPr>
          <w:rFonts w:ascii="Arial" w:hAnsi="Arial" w:cs="Arial"/>
        </w:rPr>
        <w:t xml:space="preserve"> </w:t>
      </w:r>
      <w:r w:rsidR="00B43C2D">
        <w:rPr>
          <w:rFonts w:ascii="Arial" w:hAnsi="Arial" w:cs="Arial"/>
        </w:rPr>
        <w:t>I</w:t>
      </w:r>
      <w:r w:rsidRPr="00ED27FA">
        <w:rPr>
          <w:rFonts w:ascii="Arial" w:hAnsi="Arial" w:cs="Arial"/>
        </w:rPr>
        <w:t>t also allow</w:t>
      </w:r>
      <w:r>
        <w:rPr>
          <w:rFonts w:ascii="Arial" w:hAnsi="Arial" w:cs="Arial"/>
        </w:rPr>
        <w:t>s</w:t>
      </w:r>
      <w:r w:rsidRPr="00ED27FA">
        <w:rPr>
          <w:rFonts w:ascii="Arial" w:hAnsi="Arial" w:cs="Arial"/>
        </w:rPr>
        <w:t xml:space="preserve"> t</w:t>
      </w:r>
      <w:r>
        <w:rPr>
          <w:rFonts w:ascii="Arial" w:hAnsi="Arial" w:cs="Arial"/>
        </w:rPr>
        <w:t>he</w:t>
      </w:r>
      <w:r w:rsidRPr="00ED27FA">
        <w:rPr>
          <w:rFonts w:ascii="Arial" w:hAnsi="Arial" w:cs="Arial"/>
        </w:rPr>
        <w:t xml:space="preserve"> precise control</w:t>
      </w:r>
      <w:r>
        <w:rPr>
          <w:rFonts w:ascii="Arial" w:hAnsi="Arial" w:cs="Arial"/>
        </w:rPr>
        <w:t xml:space="preserve"> of</w:t>
      </w:r>
      <w:r w:rsidR="00F8101E">
        <w:rPr>
          <w:rFonts w:ascii="Arial" w:hAnsi="Arial" w:cs="Arial"/>
        </w:rPr>
        <w:t xml:space="preserve"> protein half-life in a tissue-specific or time-of-day-</w:t>
      </w:r>
      <w:r w:rsidRPr="00ED27FA">
        <w:rPr>
          <w:rFonts w:ascii="Arial" w:hAnsi="Arial" w:cs="Arial"/>
        </w:rPr>
        <w:t>dep</w:t>
      </w:r>
      <w:r>
        <w:rPr>
          <w:rFonts w:ascii="Arial" w:hAnsi="Arial" w:cs="Arial"/>
        </w:rPr>
        <w:t>endent manner, as shown for U2af</w:t>
      </w:r>
      <w:r w:rsidRPr="00ED27FA">
        <w:rPr>
          <w:rFonts w:ascii="Arial" w:hAnsi="Arial" w:cs="Arial"/>
        </w:rPr>
        <w:t xml:space="preserve">26. From an evolutionary perspective, the use of the 3’UTR as a coding sequence is well suited, as there is no pressure to maintain a coding frame, and much of the original functionality of the protein is presumably preserved. These observations suggest a unique mechanism by which AS </w:t>
      </w:r>
      <w:r w:rsidR="00B43C2D">
        <w:rPr>
          <w:rFonts w:ascii="Arial" w:hAnsi="Arial" w:cs="Arial"/>
        </w:rPr>
        <w:t xml:space="preserve">further </w:t>
      </w:r>
      <w:r w:rsidRPr="00ED27FA">
        <w:rPr>
          <w:rFonts w:ascii="Arial" w:hAnsi="Arial" w:cs="Arial"/>
        </w:rPr>
        <w:t>expands and enriches the diversity of the mammalian proteome</w:t>
      </w:r>
      <w:r w:rsidR="00434B1E">
        <w:rPr>
          <w:rFonts w:ascii="Arial" w:hAnsi="Arial" w:cs="Arial"/>
        </w:rPr>
        <w:t xml:space="preserve">, thus </w:t>
      </w:r>
      <w:r w:rsidRPr="00ED27FA">
        <w:rPr>
          <w:rFonts w:ascii="Arial" w:hAnsi="Arial" w:cs="Arial"/>
        </w:rPr>
        <w:t xml:space="preserve">giving the evolutionary process the opportunity to exploit and experiment with novel protein functionalities. </w:t>
      </w:r>
    </w:p>
    <w:p w14:paraId="26470636" w14:textId="77777777" w:rsidR="00C353F9" w:rsidRDefault="00C353F9"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p>
    <w:p w14:paraId="2F398B21" w14:textId="48290B89" w:rsidR="005E4B1A" w:rsidRDefault="008E3C57" w:rsidP="005E4B1A">
      <w:pPr>
        <w:spacing w:line="360" w:lineRule="auto"/>
        <w:jc w:val="both"/>
        <w:rPr>
          <w:rFonts w:ascii="Arial" w:hAnsi="Arial" w:cs="Arial"/>
          <w:b/>
          <w:bCs/>
        </w:rPr>
      </w:pPr>
      <w:r>
        <w:rPr>
          <w:rFonts w:ascii="Arial" w:hAnsi="Arial" w:cs="Arial"/>
          <w:b/>
          <w:bCs/>
        </w:rPr>
        <w:t>Experimental procedures</w:t>
      </w:r>
    </w:p>
    <w:p w14:paraId="0ED2CDAC" w14:textId="77777777" w:rsidR="008E3C57" w:rsidRPr="00ED27FA" w:rsidRDefault="008E3C57" w:rsidP="005E4B1A">
      <w:pPr>
        <w:spacing w:line="360" w:lineRule="auto"/>
        <w:jc w:val="both"/>
        <w:rPr>
          <w:rFonts w:ascii="Arial" w:hAnsi="Arial" w:cs="Arial"/>
          <w:b/>
          <w:bCs/>
        </w:rPr>
      </w:pPr>
    </w:p>
    <w:p w14:paraId="4D9B38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Bioinformatics analysis</w:t>
      </w:r>
    </w:p>
    <w:p w14:paraId="56D238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Annotated penultimate exons</w:t>
      </w:r>
    </w:p>
    <w:p w14:paraId="59C97A1D" w14:textId="77777777" w:rsidR="005E4B1A" w:rsidRPr="00ED27FA" w:rsidRDefault="005E4B1A" w:rsidP="005E4B1A">
      <w:pPr>
        <w:spacing w:line="360" w:lineRule="auto"/>
        <w:jc w:val="both"/>
        <w:rPr>
          <w:rFonts w:ascii="Arial" w:hAnsi="Arial" w:cs="Arial"/>
        </w:rPr>
      </w:pPr>
      <w:r w:rsidRPr="00ED27FA">
        <w:rPr>
          <w:rFonts w:ascii="Arial" w:hAnsi="Arial" w:cs="Arial"/>
        </w:rPr>
        <w:t xml:space="preserve">Reference sequences and gene annotations of the mouse and human genome were downloaded from the </w:t>
      </w:r>
      <w:proofErr w:type="spellStart"/>
      <w:r w:rsidRPr="00ED27FA">
        <w:rPr>
          <w:rFonts w:ascii="Arial" w:hAnsi="Arial" w:cs="Arial"/>
        </w:rPr>
        <w:t>Ensembl</w:t>
      </w:r>
      <w:proofErr w:type="spellEnd"/>
      <w:r w:rsidRPr="00ED27FA">
        <w:rPr>
          <w:rFonts w:ascii="Arial" w:hAnsi="Arial" w:cs="Arial"/>
        </w:rPr>
        <w:t xml:space="preserve"> FTP server (ftp://ftp.ensembl.org/pub/release-76/). Only protein-coding transcripts with annotated 5’UTR were extracted. To check whether skipping of the penultimate exon leads to a different open reading frame, transcripts 1) with an annotated stop codon in the last exon and a penultimate exon length not divisible by three; or 2) with annotated stop codon in the penultimate exon were considered. To rule out double detections, penultimate exons in different transcript isoforms, but with the same 1) end position of upstream exon, 2) start position, 3) end position, 4) start position of downstream exon, and 5) stop codon </w:t>
      </w:r>
      <w:r w:rsidRPr="00ED27FA">
        <w:rPr>
          <w:rFonts w:ascii="Arial" w:hAnsi="Arial" w:cs="Arial"/>
        </w:rPr>
        <w:lastRenderedPageBreak/>
        <w:t>position were counted only once. Given the genomic sequences and gene annotations, transcriptome sequences of annotated frames and new frames after skipping were build using custom Perl scripts. The translation of nucleotide sequences into AA sequences was performed using custom Perl scripts. Only the transcripts with at least 20 AAs gained and at least 10 AAs extended beyond the annotated stop codon after exon skipping were retained for further RNA-seq analysis.</w:t>
      </w:r>
    </w:p>
    <w:p w14:paraId="215E9011" w14:textId="77777777" w:rsidR="005E4B1A" w:rsidRPr="00ED27FA" w:rsidRDefault="005E4B1A" w:rsidP="005E4B1A">
      <w:pPr>
        <w:spacing w:line="360" w:lineRule="auto"/>
        <w:jc w:val="both"/>
        <w:rPr>
          <w:rFonts w:ascii="Arial" w:hAnsi="Arial" w:cs="Arial"/>
        </w:rPr>
      </w:pPr>
    </w:p>
    <w:p w14:paraId="43C994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RNA-seq analysis</w:t>
      </w:r>
    </w:p>
    <w:p w14:paraId="274DE332" w14:textId="77777777" w:rsidR="005E4B1A" w:rsidRDefault="005E4B1A" w:rsidP="005E4B1A">
      <w:pPr>
        <w:spacing w:line="360" w:lineRule="auto"/>
        <w:jc w:val="both"/>
        <w:rPr>
          <w:rFonts w:ascii="Arial" w:hAnsi="Arial" w:cs="Arial"/>
        </w:rPr>
      </w:pPr>
      <w:r w:rsidRPr="00ED27FA">
        <w:rPr>
          <w:rFonts w:ascii="Arial" w:hAnsi="Arial" w:cs="Arial"/>
        </w:rPr>
        <w:t xml:space="preserve">RNA-seq data of 22 mouse tissues were downloaded from the mouse ENCODE project (accession number: SRP012040). RNA-seq data of 16 human tissues were downloaded from the Illumina Human Body Map 2.0 project (accession number: ERP000546). RNA-seq data from mouse 3T3 cells (accession number: ERR498282 and ERR498284) and data generated across a time series of differentiation of cortical glutamatergic neurons from murine embryonic stem cells (accession number: SRP017778) were downloaded from previous studies. These data were aligned to the corresponding reference sequences using TopHat2 with default parameters and </w:t>
      </w:r>
      <w:proofErr w:type="spellStart"/>
      <w:r w:rsidRPr="00ED27FA">
        <w:rPr>
          <w:rFonts w:ascii="Arial" w:hAnsi="Arial" w:cs="Arial"/>
        </w:rPr>
        <w:t>Ensembl</w:t>
      </w:r>
      <w:proofErr w:type="spellEnd"/>
      <w:r w:rsidRPr="00ED27FA">
        <w:rPr>
          <w:rFonts w:ascii="Arial" w:hAnsi="Arial" w:cs="Arial"/>
        </w:rPr>
        <w:t xml:space="preserve"> gene annotation (version 2.0.13). The candidate penultimate exons from </w:t>
      </w:r>
      <w:r w:rsidRPr="00ED27FA">
        <w:rPr>
          <w:rFonts w:ascii="Arial" w:hAnsi="Arial" w:cs="Arial"/>
          <w:i/>
          <w:iCs/>
        </w:rPr>
        <w:t>Annotated penultimate exons</w:t>
      </w:r>
      <w:r w:rsidRPr="00ED27FA">
        <w:rPr>
          <w:rFonts w:ascii="Arial" w:hAnsi="Arial" w:cs="Arial"/>
        </w:rPr>
        <w:t xml:space="preserve"> section were converted to GFF format. Mixture of Isoforms (MISO) Bayesian Inference model (version 0.4.9) was then used to estimate the splicing pattern of these candidates across different </w:t>
      </w:r>
      <w:commentRangeStart w:id="51"/>
      <w:r w:rsidRPr="00ED27FA">
        <w:rPr>
          <w:rFonts w:ascii="Arial" w:hAnsi="Arial" w:cs="Arial"/>
        </w:rPr>
        <w:t>samples</w:t>
      </w:r>
      <w:commentRangeEnd w:id="51"/>
      <w:r w:rsidR="00DD447D">
        <w:rPr>
          <w:rStyle w:val="CommentReference"/>
          <w:rFonts w:eastAsia="Times New Roman"/>
          <w:lang w:val="de-DE" w:eastAsia="de-DE"/>
        </w:rPr>
        <w:commentReference w:id="51"/>
      </w:r>
      <w:r w:rsidRPr="00ED27FA">
        <w:rPr>
          <w:rFonts w:ascii="Arial" w:hAnsi="Arial" w:cs="Arial"/>
        </w:rPr>
        <w:t xml:space="preserve">. </w:t>
      </w:r>
    </w:p>
    <w:p w14:paraId="69AC6E9E" w14:textId="77777777" w:rsidR="008E3C57" w:rsidRDefault="008E3C57" w:rsidP="005E4B1A">
      <w:pPr>
        <w:spacing w:line="360" w:lineRule="auto"/>
        <w:jc w:val="both"/>
        <w:rPr>
          <w:rFonts w:ascii="Arial" w:hAnsi="Arial" w:cs="Arial"/>
        </w:rPr>
      </w:pPr>
    </w:p>
    <w:p w14:paraId="7211B11B"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Human-mouse orthologue exons</w:t>
      </w:r>
    </w:p>
    <w:p w14:paraId="2BC43EA3" w14:textId="65AE678A" w:rsidR="005E4B1A" w:rsidRPr="00ED27FA" w:rsidRDefault="005E4B1A" w:rsidP="005E4B1A">
      <w:pPr>
        <w:spacing w:line="360" w:lineRule="auto"/>
        <w:jc w:val="both"/>
        <w:rPr>
          <w:rFonts w:ascii="Arial" w:hAnsi="Arial" w:cs="Arial"/>
        </w:rPr>
      </w:pPr>
      <w:r w:rsidRPr="00ED27FA">
        <w:rPr>
          <w:rFonts w:ascii="Arial" w:hAnsi="Arial" w:cs="Arial"/>
        </w:rPr>
        <w:t xml:space="preserve">The coordinates for each penultimate exon were marked using two lines in BED format, for upstream and downstream introns, respectively. The coordinates for human (mouse) were then converted to the corresponding locations in the mouse (human) genome using the UCSC </w:t>
      </w:r>
      <w:proofErr w:type="spellStart"/>
      <w:r w:rsidRPr="00ED27FA">
        <w:rPr>
          <w:rFonts w:ascii="Arial" w:hAnsi="Arial" w:cs="Arial"/>
        </w:rPr>
        <w:t>liftOver</w:t>
      </w:r>
      <w:proofErr w:type="spellEnd"/>
      <w:r w:rsidRPr="00ED27FA">
        <w:rPr>
          <w:rFonts w:ascii="Arial" w:hAnsi="Arial" w:cs="Arial"/>
        </w:rPr>
        <w:t xml:space="preserve"> tool. Only the penultimate exons with 1:1 orthologue relationships</w:t>
      </w:r>
      <w:r w:rsidR="003226F2">
        <w:rPr>
          <w:rFonts w:ascii="Arial" w:hAnsi="Arial" w:cs="Arial"/>
        </w:rPr>
        <w:t xml:space="preserve"> </w: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(Barbosa-Morais et al., 2012)</w:t>
      </w:r>
      <w:r w:rsidR="00C4231D">
        <w:rPr>
          <w:rFonts w:ascii="Arial" w:hAnsi="Arial" w:cs="Arial"/>
        </w:rPr>
        <w:fldChar w:fldCharType="end"/>
      </w:r>
      <w:r w:rsidRPr="00ED27FA">
        <w:rPr>
          <w:rFonts w:ascii="Arial" w:hAnsi="Arial" w:cs="Arial"/>
        </w:rPr>
        <w:t xml:space="preserve"> as well as at least 20 AAs gained and at least 10 AAs extended were retained for conservation analysis. Gene ontology analysis for the conserved exons between human and mouse in Fig. 3c was performed using DAVID (https://david.ncifcrf.gov/), p=2.9e-5 for “</w:t>
      </w:r>
      <w:r w:rsidRPr="00ED27FA">
        <w:rPr>
          <w:rFonts w:ascii="Arial" w:hAnsi="Arial" w:cs="Arial"/>
          <w:bCs/>
        </w:rPr>
        <w:t>regulation of small GTPase mediated cell signal transduction”, p=</w:t>
      </w:r>
      <w:r w:rsidRPr="00ED27FA">
        <w:rPr>
          <w:rFonts w:ascii="Arial" w:hAnsi="Arial" w:cs="Arial"/>
        </w:rPr>
        <w:t xml:space="preserve">1.6e-5 for </w:t>
      </w:r>
      <w:r w:rsidRPr="00ED27FA">
        <w:rPr>
          <w:rFonts w:ascii="Arial" w:hAnsi="Arial" w:cs="Arial"/>
          <w:bCs/>
        </w:rPr>
        <w:t>“transmission of nerve impulse”.</w:t>
      </w:r>
    </w:p>
    <w:p w14:paraId="22A3C75D" w14:textId="77777777" w:rsidR="005E4B1A" w:rsidRDefault="005E4B1A" w:rsidP="005E4B1A">
      <w:pPr>
        <w:spacing w:line="360" w:lineRule="auto"/>
        <w:jc w:val="both"/>
        <w:rPr>
          <w:rFonts w:ascii="Arial" w:hAnsi="Arial" w:cs="Arial"/>
        </w:rPr>
      </w:pPr>
    </w:p>
    <w:p w14:paraId="35C25FEC" w14:textId="77777777" w:rsidR="00371926" w:rsidRDefault="00371926" w:rsidP="005E4B1A">
      <w:pPr>
        <w:spacing w:line="360" w:lineRule="auto"/>
        <w:jc w:val="both"/>
        <w:rPr>
          <w:rFonts w:ascii="Arial" w:hAnsi="Arial" w:cs="Arial"/>
        </w:rPr>
      </w:pPr>
    </w:p>
    <w:p w14:paraId="351FC132" w14:textId="77777777" w:rsidR="007E1561" w:rsidRDefault="007E1561" w:rsidP="005E4B1A">
      <w:pPr>
        <w:spacing w:line="360" w:lineRule="auto"/>
        <w:jc w:val="both"/>
        <w:rPr>
          <w:rFonts w:ascii="Arial" w:hAnsi="Arial" w:cs="Arial"/>
        </w:rPr>
      </w:pPr>
    </w:p>
    <w:p w14:paraId="1E436F9C" w14:textId="77777777" w:rsidR="007E1561" w:rsidRPr="00ED27FA" w:rsidRDefault="007E1561" w:rsidP="005E4B1A">
      <w:pPr>
        <w:spacing w:line="360" w:lineRule="auto"/>
        <w:jc w:val="both"/>
        <w:rPr>
          <w:rFonts w:ascii="Arial" w:hAnsi="Arial" w:cs="Arial"/>
        </w:rPr>
      </w:pPr>
    </w:p>
    <w:p w14:paraId="0023ED97"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Protein half-life</w:t>
      </w:r>
    </w:p>
    <w:p w14:paraId="7D5E732C" w14:textId="5EE5E7AF" w:rsidR="005E4B1A" w:rsidRPr="00ED27FA" w:rsidRDefault="005E4B1A" w:rsidP="005E4B1A">
      <w:pPr>
        <w:spacing w:line="360" w:lineRule="auto"/>
        <w:jc w:val="both"/>
        <w:rPr>
          <w:rFonts w:ascii="Arial" w:hAnsi="Arial" w:cs="Arial"/>
        </w:rPr>
      </w:pPr>
      <w:r w:rsidRPr="00ED27FA">
        <w:rPr>
          <w:rFonts w:ascii="Arial" w:hAnsi="Arial" w:cs="Arial"/>
        </w:rPr>
        <w:t>The half-life for each protein in mouse 3T3 cells was downloaded from our previous study</w:t>
      </w:r>
      <w:r w:rsidR="000C780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Pr="00ED27FA">
        <w:rPr>
          <w:rFonts w:ascii="Arial" w:hAnsi="Arial" w:cs="Arial"/>
        </w:rPr>
        <w:t>. Only the genes with measured protein half-life were retained for further analysis. The gene numbers for each group are 3573, 192, 36, 76, and 80, respectively (see main text for group classification). Only the genes with skipped penultimate exons, extended AA, and increased proline content showed significantly shorter half-life compared to all the expressed genes.</w:t>
      </w:r>
    </w:p>
    <w:p w14:paraId="2B755D77" w14:textId="77777777" w:rsidR="005E4B1A" w:rsidRPr="00ED27FA" w:rsidRDefault="005E4B1A" w:rsidP="005E4B1A">
      <w:pPr>
        <w:spacing w:line="360" w:lineRule="auto"/>
        <w:jc w:val="both"/>
        <w:rPr>
          <w:rFonts w:ascii="Arial" w:hAnsi="Arial" w:cs="Arial"/>
          <w:b/>
          <w:bCs/>
        </w:rPr>
      </w:pPr>
    </w:p>
    <w:p w14:paraId="508F77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AA composition</w:t>
      </w:r>
    </w:p>
    <w:p w14:paraId="2AE71D3F" w14:textId="77777777" w:rsidR="005E4B1A" w:rsidRPr="00ED27FA" w:rsidRDefault="005E4B1A" w:rsidP="005E4B1A">
      <w:pPr>
        <w:spacing w:line="360" w:lineRule="auto"/>
        <w:jc w:val="both"/>
        <w:rPr>
          <w:rFonts w:ascii="Arial" w:hAnsi="Arial" w:cs="Arial"/>
        </w:rPr>
      </w:pPr>
      <w:r w:rsidRPr="00ED27FA">
        <w:rPr>
          <w:rFonts w:ascii="Arial" w:hAnsi="Arial" w:cs="Arial"/>
        </w:rPr>
        <w:t>The AA content in the original frame was calculated as the number of a certain AA divided by the total number of AAs coded by the last two exons of the transcript. The AA content in novel frame was calculated as the number of a certain AA divided by the total number of AAs encoded by the new frame of the last exon. To calculate the AA content in the annotated coding region, the last 100 AAs of the annotated frame were considered. To calculate the content in annotated 3’UTR, the first 100 AAs of all three possible frames after the stop codon were used even if new stop codons occurred, and the average content of the three frames was calculated.</w:t>
      </w:r>
    </w:p>
    <w:p w14:paraId="7F59CDE1" w14:textId="77777777" w:rsidR="005E4B1A" w:rsidRPr="00ED27FA" w:rsidRDefault="005E4B1A" w:rsidP="005E4B1A">
      <w:pPr>
        <w:spacing w:line="360" w:lineRule="auto"/>
        <w:jc w:val="both"/>
        <w:rPr>
          <w:rFonts w:ascii="Arial" w:hAnsi="Arial" w:cs="Arial"/>
        </w:rPr>
      </w:pPr>
    </w:p>
    <w:p w14:paraId="24FDD871"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Cross-species conservation of the U2af26 gene</w:t>
      </w:r>
    </w:p>
    <w:p w14:paraId="39653E6B" w14:textId="0B41099F" w:rsidR="005E4B1A" w:rsidRPr="00ED27FA" w:rsidRDefault="005E4B1A" w:rsidP="005E4B1A">
      <w:pPr>
        <w:spacing w:line="360" w:lineRule="auto"/>
        <w:jc w:val="both"/>
        <w:rPr>
          <w:rFonts w:ascii="Arial" w:hAnsi="Arial" w:cs="Arial"/>
        </w:rPr>
      </w:pPr>
      <w:r w:rsidRPr="00ED27FA">
        <w:rPr>
          <w:rFonts w:ascii="Arial" w:hAnsi="Arial" w:cs="Arial"/>
        </w:rPr>
        <w:t xml:space="preserve">The last exon of the U2af26 gene of different mammalian species was identified using sequences available at the UCSC Genome Browser website. If not annotated, the last exon was identified by alignment of the genomic sequence to the last exon of a closely related species. The last exon was translated in all three potential forward frames, and the canonical C-terminus of U2af26 was defined as frame 0 (see </w:t>
      </w:r>
      <w:r>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4 for sequences). Extended alternative frames of at</w:t>
      </w:r>
      <w:r w:rsidR="00371926">
        <w:rPr>
          <w:rFonts w:ascii="Arial" w:hAnsi="Arial" w:cs="Arial"/>
        </w:rPr>
        <w:t xml:space="preserve"> least 50 AA were further analyz</w:t>
      </w:r>
      <w:r w:rsidRPr="00ED27FA">
        <w:rPr>
          <w:rFonts w:ascii="Arial" w:hAnsi="Arial" w:cs="Arial"/>
        </w:rPr>
        <w:t>ed. In addition, several species showed a potential extended reading frame accessible through an alternative 3’ss. The st</w:t>
      </w:r>
      <w:r w:rsidR="00371926">
        <w:rPr>
          <w:rFonts w:ascii="Arial" w:hAnsi="Arial" w:cs="Arial"/>
        </w:rPr>
        <w:t>rength of these 3’ss were analyz</w:t>
      </w:r>
      <w:r w:rsidRPr="00ED27FA">
        <w:rPr>
          <w:rFonts w:ascii="Arial" w:hAnsi="Arial" w:cs="Arial"/>
        </w:rPr>
        <w:t xml:space="preserve">ed using the </w:t>
      </w:r>
      <w:proofErr w:type="spellStart"/>
      <w:r w:rsidRPr="00ED27FA">
        <w:rPr>
          <w:rFonts w:ascii="Arial" w:hAnsi="Arial" w:cs="Arial"/>
        </w:rPr>
        <w:t>MaxEntScan</w:t>
      </w:r>
      <w:proofErr w:type="spellEnd"/>
      <w:r w:rsidRPr="00ED27FA">
        <w:rPr>
          <w:rFonts w:ascii="Arial" w:hAnsi="Arial" w:cs="Arial"/>
        </w:rPr>
        <w:t xml:space="preserve"> </w:t>
      </w:r>
      <w:r w:rsidRPr="008679C0">
        <w:rPr>
          <w:rFonts w:ascii="Arial" w:hAnsi="Arial" w:cs="Arial"/>
        </w:rPr>
        <w:t>online tool</w:t>
      </w:r>
      <w:r w:rsidR="008679C0" w:rsidRPr="008679C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&lt;EndNote&gt;&lt;Cite&gt;&lt;Author&gt;Yeo&lt;/Author&gt;&lt;Year&gt;2004&lt;/Year&gt;&lt;RecNum&gt;104&lt;/RecNum&gt;&lt;DisplayText&gt;(Yeo and Burge, 2004)&lt;/DisplayText&gt;&lt;record&gt;&lt;rec-number&gt;104&lt;/rec-number&gt;&lt;foreign-keys&gt;&lt;key app="EN" db-id="0ft55wa2i2adt6ext0jpz2tnz29r2ww0wpt2" timestamp="1454408249"&gt;104&lt;/key&gt;&lt;/foreign-keys&gt;&lt;ref-type name="Journal Article"&gt;17&lt;/ref-type&gt;&lt;contributors&gt;&lt;authors&gt;&lt;author&gt;Yeo, G.&lt;/author&gt;&lt;author&gt;Burge, C. B.&lt;/author&gt;&lt;/authors&gt;&lt;/contributors&gt;&lt;auth-address&gt;Department of Biology, Massachusetts Institute of Technology, 77 Massachusetts Avenue Building 68-223, Cambridge, MA 02319, USA.&lt;/auth-address&gt;&lt;titles&gt;&lt;title&gt;Maximum entropy modeling of short sequence motifs with applications to RNA splicing signals&lt;/title&gt;&lt;secondary-title&gt;J Comput Biol&lt;/secondary-title&gt;&lt;alt-title&gt;Journal of computational biology : a journal of computational molecular cell biology&lt;/alt-title&gt;&lt;/titles&gt;&lt;periodical&gt;&lt;full-title&gt;J Comput Biol&lt;/full-title&gt;&lt;abbr-1&gt;Journal of computational biology : a journal of computational molecular cell biology&lt;/abbr-1&gt;&lt;/periodical&gt;&lt;alt-periodical&gt;&lt;full-title&gt;J Comput Biol&lt;/full-title&gt;&lt;abbr-1&gt;Journal of computational biology : a journal of computational molecular cell biology&lt;/abbr-1&gt;&lt;/alt-periodical&gt;&lt;pages&gt;377-94&lt;/pages&gt;&lt;volume&gt;11&lt;/volume&gt;&lt;number&gt;2-3&lt;/number&gt;&lt;edition&gt;2004/08/03&lt;/edition&gt;&lt;keywords&gt;&lt;keyword&gt;Base Sequence&lt;/keyword&gt;&lt;keyword&gt;*Computational Biology&lt;/keyword&gt;&lt;keyword&gt;Consensus Sequence&lt;/keyword&gt;&lt;keyword&gt;Introns&lt;/keyword&gt;&lt;keyword&gt;Markov Chains&lt;/keyword&gt;&lt;keyword&gt;Models, Genetic&lt;/keyword&gt;&lt;keyword&gt;Phylogeny&lt;/keyword&gt;&lt;keyword&gt;*RNA Splice Sites&lt;/keyword&gt;&lt;keyword&gt;ROC Curve&lt;/keyword&gt;&lt;/keywords&gt;&lt;dates&gt;&lt;year&gt;2004&lt;/year&gt;&lt;/dates&gt;&lt;isbn&gt;1066-5277 (Print)&amp;#xD;1066-5277&lt;/isbn&gt;&lt;accession-num&gt;15285897&lt;/accession-num&gt;&lt;urls&gt;&lt;/urls&gt;&lt;electronic-resource-num&gt;10.1089/1066527041410418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(Yeo and Burge, 2004)</w:t>
      </w:r>
      <w:r w:rsidR="00C4231D">
        <w:rPr>
          <w:rFonts w:ascii="Arial" w:hAnsi="Arial" w:cs="Arial"/>
        </w:rPr>
        <w:fldChar w:fldCharType="end"/>
      </w:r>
      <w:r w:rsidRPr="008679C0">
        <w:rPr>
          <w:rFonts w:ascii="Arial" w:hAnsi="Arial" w:cs="Arial"/>
        </w:rPr>
        <w:t>. Extended</w:t>
      </w:r>
      <w:r w:rsidR="00371926">
        <w:rPr>
          <w:rFonts w:ascii="Arial" w:hAnsi="Arial" w:cs="Arial"/>
        </w:rPr>
        <w:t xml:space="preserve"> frames were analyz</w:t>
      </w:r>
      <w:r w:rsidRPr="00ED27FA">
        <w:rPr>
          <w:rFonts w:ascii="Arial" w:hAnsi="Arial" w:cs="Arial"/>
        </w:rPr>
        <w:t xml:space="preserve">ed for AA composition as described above and compared using standard alignment tools. </w:t>
      </w:r>
    </w:p>
    <w:p w14:paraId="7C1860C4" w14:textId="77777777" w:rsidR="005E4B1A" w:rsidRPr="00ED27FA" w:rsidRDefault="005E4B1A" w:rsidP="005E4B1A">
      <w:pPr>
        <w:spacing w:line="360" w:lineRule="auto"/>
        <w:jc w:val="both"/>
        <w:rPr>
          <w:rFonts w:ascii="Arial" w:eastAsia="Times New Roman" w:hAnsi="Arial" w:cs="Arial"/>
          <w:b/>
          <w:color w:val="000000"/>
        </w:rPr>
      </w:pPr>
    </w:p>
    <w:p w14:paraId="4E452D7F" w14:textId="77777777" w:rsidR="005E4B1A" w:rsidRPr="00ED27FA" w:rsidRDefault="005E4B1A" w:rsidP="005E4B1A">
      <w:pPr>
        <w:spacing w:line="360" w:lineRule="auto"/>
        <w:jc w:val="both"/>
        <w:rPr>
          <w:rFonts w:ascii="Arial" w:eastAsia="Times New Roman" w:hAnsi="Arial" w:cs="Arial"/>
          <w:b/>
          <w:color w:val="000000"/>
        </w:rPr>
      </w:pPr>
      <w:r w:rsidRPr="00ED27FA">
        <w:rPr>
          <w:rFonts w:ascii="Arial" w:eastAsia="Times New Roman" w:hAnsi="Arial" w:cs="Arial"/>
          <w:b/>
          <w:color w:val="000000"/>
        </w:rPr>
        <w:t>Mass Spectrometry</w:t>
      </w:r>
    </w:p>
    <w:p w14:paraId="4EEF495D" w14:textId="591ADEF8"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Times New Roman" w:hAnsi="Arial" w:cs="Arial"/>
          <w:color w:val="000000"/>
        </w:rPr>
        <w:t xml:space="preserve">Mouse brain lysates were prepared by homogenizing brain tissue of </w:t>
      </w:r>
      <w:r w:rsidRPr="00ED27FA">
        <w:rPr>
          <w:rFonts w:ascii="Arial" w:hAnsi="Arial" w:cs="Arial"/>
          <w:bCs/>
        </w:rPr>
        <w:t>C57BL/6</w:t>
      </w:r>
      <w:r w:rsidRPr="00ED27FA">
        <w:rPr>
          <w:rFonts w:ascii="Arial" w:hAnsi="Arial" w:cs="Arial"/>
          <w:b/>
          <w:bCs/>
        </w:rPr>
        <w:t xml:space="preserve"> </w:t>
      </w:r>
      <w:r w:rsidRPr="00ED27FA">
        <w:rPr>
          <w:rFonts w:ascii="Arial" w:eastAsia="Times New Roman" w:hAnsi="Arial" w:cs="Arial"/>
          <w:color w:val="000000"/>
        </w:rPr>
        <w:t>WT mice and single c</w:t>
      </w:r>
      <w:r w:rsidRPr="00ED27FA">
        <w:rPr>
          <w:rFonts w:ascii="Arial" w:hAnsi="Arial" w:cs="Arial"/>
        </w:rPr>
        <w:t xml:space="preserve">ells were lysed in buffer containing 60 mM Tris pH 7.5; 30 mM NaCl; 1 mM </w:t>
      </w:r>
      <w:r w:rsidRPr="00ED27FA">
        <w:rPr>
          <w:rFonts w:ascii="Arial" w:hAnsi="Arial" w:cs="Arial"/>
        </w:rPr>
        <w:lastRenderedPageBreak/>
        <w:t xml:space="preserve">EDTA, 1x </w:t>
      </w:r>
      <w:proofErr w:type="spellStart"/>
      <w:r w:rsidRPr="00ED27FA">
        <w:rPr>
          <w:rFonts w:ascii="Arial" w:hAnsi="Arial" w:cs="Arial"/>
        </w:rPr>
        <w:t>Invitrosol</w:t>
      </w:r>
      <w:proofErr w:type="spellEnd"/>
      <w:r w:rsidRPr="00ED27FA">
        <w:rPr>
          <w:rFonts w:ascii="Arial" w:hAnsi="Arial" w:cs="Arial"/>
        </w:rPr>
        <w:t xml:space="preserve"> (Invitrogen)</w:t>
      </w:r>
      <w:r w:rsidRPr="00ED27FA">
        <w:rPr>
          <w:rFonts w:ascii="Arial" w:eastAsia="Times New Roman" w:hAnsi="Arial" w:cs="Arial"/>
          <w:color w:val="000000"/>
        </w:rPr>
        <w:t>. Lysates were run on an SDS-PAGE gel and cut into 25 equal-sized Coomassie-stained bands. In-gel digest was performed overnight with 50</w:t>
      </w:r>
      <w:r w:rsidR="00371926">
        <w:rPr>
          <w:rFonts w:ascii="Arial" w:eastAsia="Times New Roman" w:hAnsi="Arial" w:cs="Arial"/>
          <w:color w:val="000000"/>
        </w:rPr>
        <w:t xml:space="preserve"> </w:t>
      </w:r>
      <w:r w:rsidRPr="00ED27FA">
        <w:rPr>
          <w:rFonts w:ascii="Arial" w:eastAsia="Times New Roman" w:hAnsi="Arial" w:cs="Arial"/>
          <w:color w:val="000000"/>
        </w:rPr>
        <w:t xml:space="preserve">ng trypsin (Promega) per band. Digested samples were resuspended in 0.1% (v/v) TFA and 5% (v/v) acetonitrile, and peptides were </w:t>
      </w:r>
      <w:proofErr w:type="spellStart"/>
      <w:r w:rsidRPr="00ED27FA">
        <w:rPr>
          <w:rFonts w:ascii="Arial" w:eastAsia="Times New Roman" w:hAnsi="Arial" w:cs="Arial"/>
          <w:color w:val="000000"/>
        </w:rPr>
        <w:t>analysed</w:t>
      </w:r>
      <w:proofErr w:type="spellEnd"/>
      <w:r w:rsidRPr="00ED27FA">
        <w:rPr>
          <w:rFonts w:ascii="Arial" w:eastAsia="Times New Roman" w:hAnsi="Arial" w:cs="Arial"/>
          <w:color w:val="000000"/>
        </w:rPr>
        <w:t xml:space="preserve"> by a reversed-phase capillary liquid chromatography system (Ultimate 3000 </w:t>
      </w:r>
      <w:proofErr w:type="spellStart"/>
      <w:r w:rsidRPr="00ED27FA">
        <w:rPr>
          <w:rFonts w:ascii="Arial" w:eastAsia="Times New Roman" w:hAnsi="Arial" w:cs="Arial"/>
          <w:color w:val="000000"/>
        </w:rPr>
        <w:t>nanoLC</w:t>
      </w:r>
      <w:proofErr w:type="spellEnd"/>
      <w:r w:rsidRPr="00ED27FA">
        <w:rPr>
          <w:rFonts w:ascii="Arial" w:eastAsia="Times New Roman" w:hAnsi="Arial" w:cs="Arial"/>
          <w:color w:val="000000"/>
        </w:rPr>
        <w:t xml:space="preserve"> system, Thermo Scientific) connected to an Orbitrap Fusion mass spectrometer (Thermo Scientific). </w:t>
      </w:r>
      <w:r w:rsidRPr="00ED27FA">
        <w:rPr>
          <w:rFonts w:ascii="Arial" w:hAnsi="Arial" w:cs="Arial"/>
        </w:rPr>
        <w:t xml:space="preserve">LC separation was performed on an in-house packed 75 µm inner diameter </w:t>
      </w:r>
      <w:proofErr w:type="spellStart"/>
      <w:r w:rsidRPr="00ED27FA">
        <w:rPr>
          <w:rFonts w:ascii="Arial" w:hAnsi="Arial" w:cs="Arial"/>
        </w:rPr>
        <w:t>PicoTip</w:t>
      </w:r>
      <w:proofErr w:type="spellEnd"/>
      <w:r w:rsidRPr="00ED27FA">
        <w:rPr>
          <w:rFonts w:ascii="Arial" w:hAnsi="Arial" w:cs="Arial"/>
        </w:rPr>
        <w:t xml:space="preserve"> column (25 cm) packed with </w:t>
      </w:r>
      <w:proofErr w:type="spellStart"/>
      <w:r w:rsidRPr="00ED27FA">
        <w:rPr>
          <w:rFonts w:ascii="Arial" w:hAnsi="Arial" w:cs="Arial"/>
        </w:rPr>
        <w:t>ReproSil-Pur</w:t>
      </w:r>
      <w:proofErr w:type="spellEnd"/>
      <w:r w:rsidRPr="00ED27FA">
        <w:rPr>
          <w:rFonts w:ascii="Arial" w:hAnsi="Arial" w:cs="Arial"/>
        </w:rPr>
        <w:t xml:space="preserve"> C18AQ particles, 3 </w:t>
      </w:r>
      <w:proofErr w:type="spellStart"/>
      <w:r w:rsidRPr="00ED27FA">
        <w:rPr>
          <w:rFonts w:ascii="Arial" w:hAnsi="Arial" w:cs="Arial"/>
        </w:rPr>
        <w:t>μm</w:t>
      </w:r>
      <w:proofErr w:type="spellEnd"/>
      <w:r w:rsidRPr="00ED27FA">
        <w:rPr>
          <w:rFonts w:ascii="Arial" w:hAnsi="Arial" w:cs="Arial"/>
        </w:rPr>
        <w:t>, 120 Å (Dr. Maisch,</w:t>
      </w:r>
      <w:r w:rsidRPr="00ED27FA">
        <w:rPr>
          <w:rStyle w:val="weiss"/>
          <w:rFonts w:ascii="Arial" w:hAnsi="Arial" w:cs="Arial"/>
        </w:rPr>
        <w:t xml:space="preserve"> Germany</w:t>
      </w:r>
      <w:r w:rsidRPr="00ED27FA">
        <w:rPr>
          <w:rFonts w:ascii="Arial" w:hAnsi="Arial" w:cs="Arial"/>
        </w:rPr>
        <w:t>). The flow rate was 200 </w:t>
      </w:r>
      <w:proofErr w:type="spellStart"/>
      <w:r w:rsidRPr="00ED27FA">
        <w:rPr>
          <w:rFonts w:ascii="Arial" w:hAnsi="Arial" w:cs="Arial"/>
        </w:rPr>
        <w:t>nL</w:t>
      </w:r>
      <w:proofErr w:type="spellEnd"/>
      <w:r w:rsidRPr="00ED27FA">
        <w:rPr>
          <w:rFonts w:ascii="Arial" w:hAnsi="Arial" w:cs="Arial"/>
        </w:rPr>
        <w:t xml:space="preserve">/min using gradient of 3−30% B in 60 min. Mobile-phase solvent A contained 0.1% formic acid in water and mobile-phase solvent B contained 0.1% formic acid in acetonitrile. </w:t>
      </w:r>
    </w:p>
    <w:p w14:paraId="4CDE41A9" w14:textId="54FA3B07"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standard MS/MS measurements, </w:t>
      </w:r>
      <w:r w:rsidRPr="00ED27FA">
        <w:rPr>
          <w:rFonts w:ascii="Arial" w:hAnsi="Arial" w:cs="Arial"/>
        </w:rPr>
        <w:t>FT survey scans were ac</w:t>
      </w:r>
      <w:r w:rsidR="00B27B3F">
        <w:rPr>
          <w:rFonts w:ascii="Arial" w:hAnsi="Arial" w:cs="Arial"/>
        </w:rPr>
        <w:t>quired with a resolution of 120,</w:t>
      </w:r>
      <w:r w:rsidRPr="00ED27FA">
        <w:rPr>
          <w:rFonts w:ascii="Arial" w:hAnsi="Arial" w:cs="Arial"/>
        </w:rPr>
        <w:t xml:space="preserve">000. The data-dependent acquisition (DDA) mode and monoisotopic precursor ions with charge states 2 and 3 were selected. HCD MS/MS spectra were acquired in the linear ion trap using a quadrupole isolation window of 1.6 Da, an AGC target value of 5E3 and a normalized collision energy of 30%. </w:t>
      </w:r>
    </w:p>
    <w:p w14:paraId="0589D82D" w14:textId="77777777" w:rsidR="005E4B1A" w:rsidRPr="00ED27FA" w:rsidRDefault="005E4B1A" w:rsidP="005E4B1A">
      <w:pPr>
        <w:spacing w:line="360" w:lineRule="auto"/>
        <w:jc w:val="both"/>
        <w:rPr>
          <w:rFonts w:ascii="Arial" w:hAnsi="Arial" w:cs="Arial"/>
        </w:rPr>
      </w:pPr>
      <w:r w:rsidRPr="00ED27FA">
        <w:rPr>
          <w:rFonts w:ascii="Arial" w:hAnsi="Arial" w:cs="Arial"/>
        </w:rPr>
        <w:t xml:space="preserve">In data-dependent acquisition (DDA) MS/MS measurements, many of the (often low-intensity) </w:t>
      </w:r>
      <w:proofErr w:type="spellStart"/>
      <w:r w:rsidRPr="00ED27FA">
        <w:rPr>
          <w:rFonts w:ascii="Arial" w:hAnsi="Arial" w:cs="Arial"/>
        </w:rPr>
        <w:t>proteotypic</w:t>
      </w:r>
      <w:proofErr w:type="spellEnd"/>
      <w:r w:rsidRPr="00ED27FA">
        <w:rPr>
          <w:rFonts w:ascii="Arial" w:hAnsi="Arial" w:cs="Arial"/>
        </w:rPr>
        <w:t xml:space="preserve"> frameshift-peptides are masked by mass peaks of peptides belonging to more abundant species. In order to overcome the dynamic range issue and to increase the probability of detection of these peptides, we applied a targeted SIM approach by using multiplexed m/z windows (quadruple mass filtering) corresponding to the targeted mass list of peptides belonging to expected frameshift-peptides of proteins identified in DDA experiments.</w:t>
      </w:r>
    </w:p>
    <w:p w14:paraId="1436D96B" w14:textId="1EB7700F"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targeted SIM experiments, three 3 </w:t>
      </w:r>
      <w:r w:rsidRPr="00ED27FA">
        <w:rPr>
          <w:rFonts w:ascii="Arial" w:hAnsi="Arial" w:cs="Arial"/>
        </w:rPr>
        <w:t>FT scans of multiplexed quadrupole selected m/z windows (each 10) of a width of 1.6 Da were measured at a nominal resolution of 120,000 followed by HCD MS/MS scans of recognized targeted precursor ions. The MS/MS spectra were acquired in the linear ion</w:t>
      </w:r>
      <w:r w:rsidR="00B27B3F">
        <w:rPr>
          <w:rFonts w:ascii="Arial" w:hAnsi="Arial" w:cs="Arial"/>
        </w:rPr>
        <w:t xml:space="preserve"> </w:t>
      </w:r>
      <w:r w:rsidRPr="00ED27FA">
        <w:rPr>
          <w:rFonts w:ascii="Arial" w:hAnsi="Arial" w:cs="Arial"/>
        </w:rPr>
        <w:t xml:space="preserve">trap (DDA mode) with an AGC target value of 5e3 and normalized collision energy of 30%. </w:t>
      </w:r>
      <w:r w:rsidRPr="00ED27FA">
        <w:rPr>
          <w:rFonts w:ascii="Arial" w:eastAsia="Times New Roman" w:hAnsi="Arial" w:cs="Arial"/>
          <w:color w:val="000000"/>
        </w:rPr>
        <w:t>In standard DDA measurements, precursor ions with the highest relative intensities (see Fig. 2b, red circles) are chosen for MS2 fragmentation and subsequent identification. In targeted SIM measurements, high-intensity signals outside the specific (targeted) peptide mass are excluded by quadrupole filtering and thus peaks may be recognized, fragmented and further identified due to the increased sensitivity.</w:t>
      </w:r>
    </w:p>
    <w:p w14:paraId="173F91A6" w14:textId="0D23DD38" w:rsidR="005E4B1A" w:rsidRPr="00ED27FA" w:rsidRDefault="005E4B1A" w:rsidP="005E4B1A">
      <w:pPr>
        <w:spacing w:line="360" w:lineRule="auto"/>
        <w:jc w:val="both"/>
        <w:rPr>
          <w:rFonts w:ascii="Arial" w:eastAsia="Times New Roman" w:hAnsi="Arial" w:cs="Arial"/>
          <w:b/>
          <w:color w:val="000000"/>
        </w:rPr>
      </w:pPr>
      <w:r w:rsidRPr="00ED27FA">
        <w:rPr>
          <w:rFonts w:ascii="Arial" w:eastAsia="Times New Roman" w:hAnsi="Arial" w:cs="Arial"/>
          <w:color w:val="000000"/>
        </w:rPr>
        <w:lastRenderedPageBreak/>
        <w:t xml:space="preserve">Peptide identification for the standard MS/MS measurements was performed using Mascot Distiller (version 2.5.1.0), while the targeted SIM MS/MS data were searched using Mascot Search engine (version 2.5). Data were searched against a custom database including all reviewed, annotated </w:t>
      </w:r>
      <w:proofErr w:type="spellStart"/>
      <w:r w:rsidRPr="00ED27FA">
        <w:rPr>
          <w:rFonts w:ascii="Arial" w:eastAsia="Times New Roman" w:hAnsi="Arial" w:cs="Arial"/>
          <w:color w:val="000000"/>
        </w:rPr>
        <w:t>Uniprot</w:t>
      </w:r>
      <w:proofErr w:type="spellEnd"/>
      <w:r w:rsidRPr="00ED27FA">
        <w:rPr>
          <w:rFonts w:ascii="Arial" w:eastAsia="Times New Roman" w:hAnsi="Arial" w:cs="Arial"/>
          <w:color w:val="000000"/>
        </w:rPr>
        <w:t xml:space="preserve"> mouse entries (April 2016), plus annotated </w:t>
      </w:r>
      <w:proofErr w:type="spellStart"/>
      <w:r w:rsidRPr="00ED27FA">
        <w:rPr>
          <w:rFonts w:ascii="Arial" w:eastAsia="Times New Roman" w:hAnsi="Arial" w:cs="Arial"/>
          <w:color w:val="000000"/>
        </w:rPr>
        <w:t>Uniprot</w:t>
      </w:r>
      <w:proofErr w:type="spellEnd"/>
      <w:r w:rsidRPr="00ED27FA">
        <w:rPr>
          <w:rFonts w:ascii="Arial" w:eastAsia="Times New Roman" w:hAnsi="Arial" w:cs="Arial"/>
          <w:color w:val="000000"/>
        </w:rPr>
        <w:t xml:space="preserve"> mouse isoform entries and predicted frameshift isoforms. The mass tolerance of precursor and sequence ions was set to 15 ppm and </w:t>
      </w:r>
      <w:r w:rsidR="00BE0A70">
        <w:rPr>
          <w:rFonts w:ascii="Arial" w:eastAsia="Times New Roman" w:hAnsi="Arial" w:cs="Arial"/>
          <w:color w:val="000000"/>
        </w:rPr>
        <w:t>1.0</w:t>
      </w:r>
      <w:r w:rsidRPr="00ED27FA">
        <w:rPr>
          <w:rFonts w:ascii="Arial" w:eastAsia="Times New Roman" w:hAnsi="Arial" w:cs="Arial"/>
          <w:color w:val="000000"/>
        </w:rPr>
        <w:t xml:space="preserve"> Da, respectively, and two missed cleavage sites were allowed. Peptides identified as mapping to frameshift isoforms by the Mascot software were confirmed as </w:t>
      </w:r>
      <w:proofErr w:type="spellStart"/>
      <w:r w:rsidRPr="00ED27FA">
        <w:rPr>
          <w:rFonts w:ascii="Arial" w:eastAsia="Times New Roman" w:hAnsi="Arial" w:cs="Arial"/>
          <w:color w:val="000000"/>
        </w:rPr>
        <w:t>proteotypic</w:t>
      </w:r>
      <w:proofErr w:type="spellEnd"/>
      <w:r w:rsidRPr="00ED27FA">
        <w:rPr>
          <w:rFonts w:ascii="Arial" w:eastAsia="Times New Roman" w:hAnsi="Arial" w:cs="Arial"/>
          <w:color w:val="000000"/>
        </w:rPr>
        <w:t xml:space="preserve"> (i.e. unambiguously identifying only the frameshift isoform) by cross-referencing with the same search database. For full-scan measurements, two brain lysate samples were run on two gel lanes and measured independently (n = 2).</w:t>
      </w:r>
    </w:p>
    <w:p w14:paraId="2D29222E" w14:textId="77777777" w:rsidR="008679C0" w:rsidRPr="00ED27FA" w:rsidRDefault="008679C0" w:rsidP="005E4B1A">
      <w:pPr>
        <w:spacing w:line="360" w:lineRule="auto"/>
        <w:jc w:val="both"/>
        <w:rPr>
          <w:rFonts w:ascii="Arial" w:hAnsi="Arial" w:cs="Arial"/>
          <w:b/>
        </w:rPr>
      </w:pPr>
    </w:p>
    <w:p w14:paraId="6C8D0850" w14:textId="77777777" w:rsidR="005E4B1A" w:rsidRPr="00ED27FA" w:rsidRDefault="005E4B1A" w:rsidP="005E4B1A">
      <w:pPr>
        <w:spacing w:line="360" w:lineRule="auto"/>
        <w:jc w:val="both"/>
        <w:rPr>
          <w:rFonts w:ascii="Arial" w:hAnsi="Arial" w:cs="Arial"/>
          <w:b/>
        </w:rPr>
      </w:pPr>
      <w:r w:rsidRPr="00ED27FA">
        <w:rPr>
          <w:rFonts w:ascii="Arial" w:hAnsi="Arial" w:cs="Arial"/>
          <w:b/>
        </w:rPr>
        <w:t>Proline-Rich Motif Analysis</w:t>
      </w:r>
    </w:p>
    <w:p w14:paraId="7984DB39" w14:textId="6E10338E" w:rsidR="005E4B1A" w:rsidRDefault="005E4B1A" w:rsidP="005E4B1A">
      <w:pPr>
        <w:spacing w:line="360" w:lineRule="auto"/>
        <w:jc w:val="both"/>
        <w:rPr>
          <w:rFonts w:ascii="Arial" w:hAnsi="Arial" w:cs="Arial"/>
        </w:rPr>
      </w:pPr>
      <w:r w:rsidRPr="00ED27FA">
        <w:rPr>
          <w:rFonts w:ascii="Arial" w:hAnsi="Arial" w:cs="Arial"/>
        </w:rPr>
        <w:t>For mouse and human transcripts, canonical C-terminal sequences and predicted frameshift sequences</w:t>
      </w:r>
      <w:r w:rsidR="00371926">
        <w:rPr>
          <w:rFonts w:ascii="Arial" w:hAnsi="Arial" w:cs="Arial"/>
        </w:rPr>
        <w:t xml:space="preserve"> with passing scores were analyz</w:t>
      </w:r>
      <w:r w:rsidRPr="00ED27FA">
        <w:rPr>
          <w:rFonts w:ascii="Arial" w:hAnsi="Arial" w:cs="Arial"/>
        </w:rPr>
        <w:t>ed for frequency of known SH3-domain-binding proline-rich motifs. Frequency scores were calculated based on previously described methods</w:t>
      </w:r>
      <w:r w:rsidR="008679C0">
        <w:rPr>
          <w:rFonts w:ascii="Arial" w:hAnsi="Arial" w:cs="Arial"/>
        </w:rPr>
        <w:t xml:space="preserve"> </w: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(Balla et al., 2006; Ravi Chandra et al., 2004)</w:t>
      </w:r>
      <w:r w:rsidR="00C4231D">
        <w:rPr>
          <w:rFonts w:ascii="Arial" w:hAnsi="Arial" w:cs="Arial"/>
        </w:rPr>
        <w:fldChar w:fldCharType="end"/>
      </w:r>
      <w:r w:rsidRPr="00ED27FA">
        <w:rPr>
          <w:rFonts w:ascii="Arial" w:hAnsi="Arial" w:cs="Arial"/>
        </w:rPr>
        <w:t xml:space="preserve">. Briefly, the probability of finding a given motif by chance was calculated by multiplying the frequencies of each AA in the appropriate organism’s annotated </w:t>
      </w:r>
      <w:proofErr w:type="spellStart"/>
      <w:r w:rsidRPr="00ED27FA">
        <w:rPr>
          <w:rFonts w:ascii="Arial" w:hAnsi="Arial" w:cs="Arial"/>
        </w:rPr>
        <w:t>Uniprot</w:t>
      </w:r>
      <w:proofErr w:type="spellEnd"/>
      <w:r w:rsidRPr="00ED27FA">
        <w:rPr>
          <w:rFonts w:ascii="Arial" w:hAnsi="Arial" w:cs="Arial"/>
        </w:rPr>
        <w:t xml:space="preserve"> database by the entire length of the protein database. Then, the number of patterns actually found in each sequence was compared to the number of patterns expected to be found for a sequence of that length. If the number of motifs found is the same number as expected, a frequency score of 1.0 is given. Scores above 1.0 represent overrepresented motifs occurring more frequently than expected</w:t>
      </w:r>
      <w:r w:rsidR="00B27B3F">
        <w:rPr>
          <w:rFonts w:ascii="Arial" w:hAnsi="Arial" w:cs="Arial"/>
        </w:rPr>
        <w:t xml:space="preserve"> by chance</w:t>
      </w:r>
      <w:r w:rsidRPr="00ED27FA">
        <w:rPr>
          <w:rFonts w:ascii="Arial" w:hAnsi="Arial" w:cs="Arial"/>
        </w:rPr>
        <w:t xml:space="preserve">, while scores under 1.0 represent underrepresented motifs. If no motifs are found in a given sequence, a frequency score of 0 is given. Custom Python scripts were used to apply this metric to all predicted frameshift C-termini.  </w:t>
      </w:r>
    </w:p>
    <w:p w14:paraId="5DAC1151" w14:textId="77777777" w:rsidR="000840B9" w:rsidRDefault="000840B9" w:rsidP="005E4B1A">
      <w:pPr>
        <w:autoSpaceDE w:val="0"/>
        <w:autoSpaceDN w:val="0"/>
        <w:adjustRightInd w:val="0"/>
        <w:spacing w:line="360" w:lineRule="auto"/>
        <w:jc w:val="both"/>
        <w:rPr>
          <w:rFonts w:ascii="Arial" w:hAnsi="Arial" w:cs="Arial"/>
          <w:b/>
          <w:bCs/>
        </w:rPr>
      </w:pPr>
    </w:p>
    <w:p w14:paraId="39BF1B2C" w14:textId="530B097F" w:rsidR="002C7629" w:rsidRPr="00ED27FA" w:rsidRDefault="002C7629" w:rsidP="002C7629">
      <w:pPr>
        <w:spacing w:line="360" w:lineRule="auto"/>
        <w:jc w:val="both"/>
        <w:rPr>
          <w:rFonts w:ascii="Arial" w:hAnsi="Arial" w:cs="Arial"/>
          <w:b/>
        </w:rPr>
      </w:pPr>
      <w:r>
        <w:rPr>
          <w:rFonts w:ascii="Arial" w:hAnsi="Arial" w:cs="Arial"/>
          <w:b/>
        </w:rPr>
        <w:t>Disorder Prediction</w:t>
      </w:r>
    </w:p>
    <w:p w14:paraId="45824EF7" w14:textId="20059D90" w:rsidR="002C7629" w:rsidRPr="005C1902" w:rsidRDefault="002C7629" w:rsidP="002C7629">
      <w:pPr>
        <w:suppressAutoHyphens/>
        <w:autoSpaceDE w:val="0"/>
        <w:autoSpaceDN w:val="0"/>
        <w:adjustRightInd w:val="0"/>
        <w:spacing w:after="160" w:line="360" w:lineRule="auto"/>
        <w:jc w:val="both"/>
        <w:rPr>
          <w:rFonts w:ascii="Arial" w:hAnsi="Arial" w:cs="Arial"/>
          <w:bCs/>
        </w:rPr>
      </w:pPr>
      <w:r w:rsidRPr="005C1902">
        <w:rPr>
          <w:rFonts w:ascii="Arial" w:hAnsi="Arial" w:cs="Arial"/>
          <w:bCs/>
        </w:rPr>
        <w:t>The disorder of the frameshift C-termini was approximated by predicting the seconda</w:t>
      </w:r>
      <w:r w:rsidR="00C353F9">
        <w:rPr>
          <w:rFonts w:ascii="Arial" w:hAnsi="Arial" w:cs="Arial"/>
          <w:bCs/>
        </w:rPr>
        <w:t>ry structural elements of the full-length and frameshift</w:t>
      </w:r>
      <w:r w:rsidRPr="005C1902">
        <w:rPr>
          <w:rFonts w:ascii="Arial" w:hAnsi="Arial" w:cs="Arial"/>
          <w:bCs/>
        </w:rPr>
        <w:t xml:space="preserve"> C-terminal sequences using the SPIDER2 algorithm </w: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 </w:instrTex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EN.CITE.DATA </w:instrText>
      </w:r>
      <w:r w:rsidR="000006EC">
        <w:rPr>
          <w:rFonts w:ascii="Arial" w:hAnsi="Arial" w:cs="Arial"/>
          <w:bCs/>
        </w:rPr>
      </w:r>
      <w:r w:rsidR="000006EC">
        <w:rPr>
          <w:rFonts w:ascii="Arial" w:hAnsi="Arial" w:cs="Arial"/>
          <w:bCs/>
        </w:rPr>
        <w:fldChar w:fldCharType="end"/>
      </w:r>
      <w:r w:rsidR="000006EC">
        <w:rPr>
          <w:rFonts w:ascii="Arial" w:hAnsi="Arial" w:cs="Arial"/>
          <w:bCs/>
        </w:rPr>
      </w:r>
      <w:r w:rsidR="000006EC">
        <w:rPr>
          <w:rFonts w:ascii="Arial" w:hAnsi="Arial" w:cs="Arial"/>
          <w:bCs/>
        </w:rPr>
        <w:fldChar w:fldCharType="separate"/>
      </w:r>
      <w:r w:rsidR="000006EC">
        <w:rPr>
          <w:rFonts w:ascii="Arial" w:hAnsi="Arial" w:cs="Arial"/>
          <w:bCs/>
          <w:noProof/>
        </w:rPr>
        <w:t>(Heffernan et al., 2015)</w:t>
      </w:r>
      <w:r w:rsidR="000006EC">
        <w:rPr>
          <w:rFonts w:ascii="Arial" w:hAnsi="Arial" w:cs="Arial"/>
          <w:bCs/>
        </w:rPr>
        <w:fldChar w:fldCharType="end"/>
      </w:r>
      <w:r w:rsidRPr="005C1902">
        <w:rPr>
          <w:rFonts w:ascii="Arial" w:hAnsi="Arial" w:cs="Arial"/>
          <w:bCs/>
        </w:rPr>
        <w:t>. C-terminal sequences were generated by appending the canonical or frameshift C-termini with the 10 residues located upstream (N-terminally) of the C-terminus</w:t>
      </w:r>
      <w:r w:rsidR="00C82F4B">
        <w:rPr>
          <w:rFonts w:ascii="Arial" w:hAnsi="Arial" w:cs="Arial"/>
          <w:bCs/>
        </w:rPr>
        <w:t xml:space="preserve">, if available in the annotated </w:t>
      </w:r>
      <w:proofErr w:type="spellStart"/>
      <w:r w:rsidR="00C82F4B">
        <w:rPr>
          <w:rFonts w:ascii="Arial" w:hAnsi="Arial" w:cs="Arial"/>
          <w:bCs/>
        </w:rPr>
        <w:t>Uniprot</w:t>
      </w:r>
      <w:proofErr w:type="spellEnd"/>
      <w:r w:rsidR="00C82F4B">
        <w:rPr>
          <w:rFonts w:ascii="Arial" w:hAnsi="Arial" w:cs="Arial"/>
          <w:bCs/>
        </w:rPr>
        <w:t xml:space="preserve"> database</w:t>
      </w:r>
      <w:r w:rsidRPr="005C1902">
        <w:rPr>
          <w:rFonts w:ascii="Arial" w:hAnsi="Arial" w:cs="Arial"/>
          <w:bCs/>
        </w:rPr>
        <w:t xml:space="preserve">. </w:t>
      </w:r>
      <w:r w:rsidR="00481491">
        <w:rPr>
          <w:rFonts w:ascii="Arial" w:hAnsi="Arial" w:cs="Arial"/>
          <w:bCs/>
        </w:rPr>
        <w:t xml:space="preserve">The </w:t>
      </w:r>
      <w:r w:rsidR="00481491">
        <w:rPr>
          <w:rFonts w:ascii="Arial" w:hAnsi="Arial" w:cs="Arial"/>
          <w:bCs/>
        </w:rPr>
        <w:lastRenderedPageBreak/>
        <w:t xml:space="preserve">proportion of proline was calculated for </w:t>
      </w:r>
      <w:r w:rsidR="00C353F9">
        <w:rPr>
          <w:rFonts w:ascii="Arial" w:hAnsi="Arial" w:cs="Arial"/>
          <w:bCs/>
        </w:rPr>
        <w:t>full-length and frameshift</w:t>
      </w:r>
      <w:r w:rsidR="00C353F9" w:rsidRPr="005C1902">
        <w:rPr>
          <w:rFonts w:ascii="Arial" w:hAnsi="Arial" w:cs="Arial"/>
          <w:bCs/>
        </w:rPr>
        <w:t xml:space="preserve"> </w:t>
      </w:r>
      <w:r w:rsidR="00481491">
        <w:rPr>
          <w:rFonts w:ascii="Arial" w:hAnsi="Arial" w:cs="Arial"/>
          <w:bCs/>
        </w:rPr>
        <w:t xml:space="preserve">C-terminal sequences, and the 200 candidates with the largest difference in proline content (with </w:t>
      </w:r>
      <w:r w:rsidR="00C353F9">
        <w:rPr>
          <w:rFonts w:ascii="Arial" w:hAnsi="Arial" w:cs="Arial"/>
          <w:bCs/>
        </w:rPr>
        <w:t>more proline generated in the frameshift</w:t>
      </w:r>
      <w:r w:rsidR="00481491">
        <w:rPr>
          <w:rFonts w:ascii="Arial" w:hAnsi="Arial" w:cs="Arial"/>
          <w:bCs/>
        </w:rPr>
        <w:t xml:space="preserve"> C-terminus) were chosen for secondary structure analysis. </w:t>
      </w:r>
      <w:r w:rsidRPr="005C1902">
        <w:rPr>
          <w:rFonts w:ascii="Arial" w:hAnsi="Arial" w:cs="Arial"/>
          <w:bCs/>
        </w:rPr>
        <w:t xml:space="preserve">The number of residues with a “coil” (unstructured) prediction was compared with the entire length of the C-terminal sequence to calculate the %coil score, an approximation of the degree of disorder of each sequence.  </w:t>
      </w:r>
    </w:p>
    <w:p w14:paraId="2D213AC0" w14:textId="77777777" w:rsidR="000840B9" w:rsidRDefault="000840B9" w:rsidP="005E4B1A">
      <w:pPr>
        <w:autoSpaceDE w:val="0"/>
        <w:autoSpaceDN w:val="0"/>
        <w:adjustRightInd w:val="0"/>
        <w:spacing w:line="360" w:lineRule="auto"/>
        <w:jc w:val="both"/>
        <w:rPr>
          <w:rFonts w:ascii="Arial" w:hAnsi="Arial" w:cs="Arial"/>
          <w:b/>
          <w:bCs/>
        </w:rPr>
      </w:pPr>
    </w:p>
    <w:p w14:paraId="055335DD" w14:textId="77777777" w:rsidR="005E4B1A" w:rsidRPr="00ED27FA" w:rsidRDefault="005E4B1A" w:rsidP="005E4B1A">
      <w:pPr>
        <w:autoSpaceDE w:val="0"/>
        <w:autoSpaceDN w:val="0"/>
        <w:adjustRightInd w:val="0"/>
        <w:spacing w:line="360" w:lineRule="auto"/>
        <w:jc w:val="both"/>
        <w:rPr>
          <w:rFonts w:ascii="Arial" w:hAnsi="Arial" w:cs="Arial"/>
          <w:b/>
          <w:bCs/>
        </w:rPr>
      </w:pPr>
      <w:r w:rsidRPr="00ED27FA">
        <w:rPr>
          <w:rFonts w:ascii="Arial" w:hAnsi="Arial" w:cs="Arial"/>
          <w:b/>
          <w:bCs/>
        </w:rPr>
        <w:t>Cell culture, transfections, and treatments</w:t>
      </w:r>
    </w:p>
    <w:p w14:paraId="64462498" w14:textId="13036F1A"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Hek293</w:t>
      </w:r>
      <w:r w:rsidR="00086886">
        <w:rPr>
          <w:rFonts w:ascii="Arial" w:hAnsi="Arial" w:cs="Arial"/>
        </w:rPr>
        <w:t>T</w:t>
      </w:r>
      <w:r w:rsidRPr="00ED27FA">
        <w:rPr>
          <w:rFonts w:ascii="Arial" w:hAnsi="Arial" w:cs="Arial"/>
        </w:rPr>
        <w:t xml:space="preserve"> cells were cultured in DMEM medium (</w:t>
      </w:r>
      <w:proofErr w:type="spellStart"/>
      <w:r w:rsidRPr="00ED27FA">
        <w:rPr>
          <w:rFonts w:ascii="Arial" w:hAnsi="Arial" w:cs="Arial"/>
        </w:rPr>
        <w:t>Biowest</w:t>
      </w:r>
      <w:proofErr w:type="spellEnd"/>
      <w:r w:rsidRPr="00ED27FA">
        <w:rPr>
          <w:rFonts w:ascii="Arial" w:hAnsi="Arial" w:cs="Arial"/>
        </w:rPr>
        <w:t>) containing 10% FBS (</w:t>
      </w:r>
      <w:proofErr w:type="spellStart"/>
      <w:r w:rsidRPr="00ED27FA">
        <w:rPr>
          <w:rFonts w:ascii="Arial" w:hAnsi="Arial" w:cs="Arial"/>
        </w:rPr>
        <w:t>Biochrom</w:t>
      </w:r>
      <w:proofErr w:type="spellEnd"/>
      <w:r w:rsidRPr="00ED27FA">
        <w:rPr>
          <w:rFonts w:ascii="Arial" w:hAnsi="Arial" w:cs="Arial"/>
        </w:rPr>
        <w:t>) and 1% Pen/Strep (</w:t>
      </w:r>
      <w:proofErr w:type="spellStart"/>
      <w:r w:rsidRPr="00ED27FA">
        <w:rPr>
          <w:rFonts w:ascii="Arial" w:hAnsi="Arial" w:cs="Arial"/>
        </w:rPr>
        <w:t>Biowest</w:t>
      </w:r>
      <w:proofErr w:type="spellEnd"/>
      <w:r w:rsidRPr="00ED27FA">
        <w:rPr>
          <w:rFonts w:ascii="Arial" w:hAnsi="Arial" w:cs="Arial"/>
        </w:rPr>
        <w:t>). Transfections of Hek293</w:t>
      </w:r>
      <w:r w:rsidR="00086886">
        <w:rPr>
          <w:rFonts w:ascii="Arial" w:hAnsi="Arial" w:cs="Arial"/>
        </w:rPr>
        <w:t>T</w:t>
      </w:r>
      <w:r w:rsidRPr="00ED27FA">
        <w:rPr>
          <w:rFonts w:ascii="Arial" w:hAnsi="Arial" w:cs="Arial"/>
        </w:rPr>
        <w:t xml:space="preserve"> cells using </w:t>
      </w:r>
      <w:proofErr w:type="spellStart"/>
      <w:r w:rsidRPr="00ED27FA">
        <w:rPr>
          <w:rFonts w:ascii="Arial" w:hAnsi="Arial" w:cs="Arial"/>
        </w:rPr>
        <w:t>RotiFect</w:t>
      </w:r>
      <w:proofErr w:type="spellEnd"/>
      <w:r w:rsidRPr="00ED27FA">
        <w:rPr>
          <w:rFonts w:ascii="Arial" w:hAnsi="Arial" w:cs="Arial"/>
        </w:rPr>
        <w:t xml:space="preserve"> (Carl Roth) were performed according to the manufacturer’s instructions. For the measurement of protein stability, CHX (Sigma) was added 48 hours after transfection at a final concentration of 40 µg/ml. The proteasome inhibitor MG132 (</w:t>
      </w:r>
      <w:proofErr w:type="spellStart"/>
      <w:r w:rsidRPr="00ED27FA">
        <w:rPr>
          <w:rFonts w:ascii="Arial" w:hAnsi="Arial" w:cs="Arial"/>
        </w:rPr>
        <w:t>Biomol</w:t>
      </w:r>
      <w:proofErr w:type="spellEnd"/>
      <w:r w:rsidRPr="00ED27FA">
        <w:rPr>
          <w:rFonts w:ascii="Arial" w:hAnsi="Arial" w:cs="Arial"/>
        </w:rPr>
        <w:t xml:space="preserve">) was used at a concentration of 10 </w:t>
      </w:r>
      <w:proofErr w:type="spellStart"/>
      <w:r w:rsidRPr="00ED27FA">
        <w:rPr>
          <w:rFonts w:ascii="Arial" w:hAnsi="Arial" w:cs="Arial"/>
        </w:rPr>
        <w:t>mM.</w:t>
      </w:r>
      <w:proofErr w:type="spellEnd"/>
      <w:r w:rsidRPr="00ED27FA">
        <w:rPr>
          <w:rFonts w:ascii="Arial" w:hAnsi="Arial" w:cs="Arial"/>
        </w:rPr>
        <w:t xml:space="preserve"> </w:t>
      </w:r>
    </w:p>
    <w:p w14:paraId="71F6B5BB" w14:textId="77777777" w:rsidR="005E4B1A" w:rsidRPr="00ED27FA" w:rsidRDefault="005E4B1A" w:rsidP="005E4B1A">
      <w:pPr>
        <w:pStyle w:val="Default"/>
        <w:spacing w:after="240" w:line="360" w:lineRule="auto"/>
        <w:jc w:val="both"/>
        <w:rPr>
          <w:b/>
          <w:bCs/>
          <w:lang w:val="en-US"/>
        </w:rPr>
      </w:pPr>
    </w:p>
    <w:p w14:paraId="20A6B0F6" w14:textId="77777777" w:rsidR="005E4B1A" w:rsidRPr="00ED27FA" w:rsidRDefault="005E4B1A" w:rsidP="00E4689F">
      <w:pPr>
        <w:pStyle w:val="Default"/>
        <w:spacing w:line="360" w:lineRule="auto"/>
        <w:jc w:val="both"/>
        <w:rPr>
          <w:b/>
          <w:bCs/>
          <w:lang w:val="en-US"/>
        </w:rPr>
      </w:pPr>
      <w:r w:rsidRPr="00ED27FA">
        <w:rPr>
          <w:b/>
          <w:bCs/>
          <w:lang w:val="en-US"/>
        </w:rPr>
        <w:t>CRISPR-Cas9</w:t>
      </w:r>
    </w:p>
    <w:p w14:paraId="35DF81BE" w14:textId="2EB46B2D" w:rsidR="005E4B1A" w:rsidRPr="005A2CC5" w:rsidRDefault="005E4B1A" w:rsidP="00E4689F">
      <w:pPr>
        <w:spacing w:line="360" w:lineRule="auto"/>
        <w:jc w:val="both"/>
        <w:rPr>
          <w:rFonts w:ascii="Arial" w:hAnsi="Arial" w:cs="Arial"/>
        </w:rPr>
      </w:pPr>
      <w:r w:rsidRPr="005A2CC5">
        <w:rPr>
          <w:rFonts w:ascii="Arial" w:hAnsi="Arial" w:cs="Arial"/>
        </w:rPr>
        <w:t>For genome-engineering in Hek293</w:t>
      </w:r>
      <w:r w:rsidR="00086886">
        <w:rPr>
          <w:rFonts w:ascii="Arial" w:hAnsi="Arial" w:cs="Arial"/>
        </w:rPr>
        <w:t>T</w:t>
      </w:r>
      <w:r w:rsidRPr="005A2CC5">
        <w:rPr>
          <w:rFonts w:ascii="Arial" w:hAnsi="Arial" w:cs="Arial"/>
        </w:rPr>
        <w:t xml:space="preserve"> cells, sequences flanking the </w:t>
      </w:r>
      <w:r w:rsidR="00371926">
        <w:rPr>
          <w:rFonts w:ascii="Arial" w:hAnsi="Arial" w:cs="Arial"/>
        </w:rPr>
        <w:t>5’ss of PDE6G exon 3 were analyz</w:t>
      </w:r>
      <w:r w:rsidRPr="005A2CC5">
        <w:rPr>
          <w:rFonts w:ascii="Arial" w:hAnsi="Arial" w:cs="Arial"/>
        </w:rPr>
        <w:t xml:space="preserve">ed for sgRNA candidates </w:t>
      </w:r>
      <w:r w:rsidRPr="005A2CC5">
        <w:rPr>
          <w:rFonts w:ascii="Arial" w:hAnsi="Arial" w:cs="Arial"/>
          <w:i/>
        </w:rPr>
        <w:t>in silico</w:t>
      </w:r>
      <w:r w:rsidRPr="005A2CC5">
        <w:rPr>
          <w:rFonts w:ascii="Arial" w:hAnsi="Arial" w:cs="Arial"/>
        </w:rPr>
        <w:t>. A pair of oligos for the</w:t>
      </w:r>
      <w:r w:rsidR="00371926">
        <w:rPr>
          <w:rFonts w:ascii="Arial" w:hAnsi="Arial" w:cs="Arial"/>
        </w:rPr>
        <w:t xml:space="preserve"> highest ranked candidate sgRNA</w:t>
      </w:r>
      <w:r w:rsidR="005F3360">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xml:space="preserve"> was synthesized and subcloned into the pSpCas9 (BB)-2A-Puro: PX459 vector (kindly provided by Stefan </w:t>
      </w:r>
      <w:proofErr w:type="spellStart"/>
      <w:r w:rsidRPr="005A2CC5">
        <w:rPr>
          <w:rFonts w:ascii="Arial" w:hAnsi="Arial" w:cs="Arial"/>
        </w:rPr>
        <w:t>Mundlos</w:t>
      </w:r>
      <w:proofErr w:type="spellEnd"/>
      <w:r w:rsidRPr="005A2CC5">
        <w:rPr>
          <w:rFonts w:ascii="Arial" w:hAnsi="Arial" w:cs="Arial"/>
        </w:rPr>
        <w:t>). A repair template was designed to encode homologous arms (60bp, each) flanking the G&gt;T mutation in the 5’ss of PDE6G, reverse complement sequence: 5’-</w:t>
      </w:r>
      <w:r w:rsidRPr="005A2CC5">
        <w:rPr>
          <w:rStyle w:val="adorn"/>
          <w:rFonts w:ascii="Arial" w:hAnsi="Arial" w:cs="Arial"/>
        </w:rPr>
        <w:t xml:space="preserve">GTG CTG GGT GTG CCT GGG </w:t>
      </w:r>
      <w:proofErr w:type="spellStart"/>
      <w:r w:rsidRPr="005A2CC5">
        <w:rPr>
          <w:rStyle w:val="adorn"/>
          <w:rFonts w:ascii="Arial" w:hAnsi="Arial" w:cs="Arial"/>
        </w:rPr>
        <w:t>GGG</w:t>
      </w:r>
      <w:proofErr w:type="spellEnd"/>
      <w:r w:rsidRPr="005A2CC5">
        <w:rPr>
          <w:rStyle w:val="adorn"/>
          <w:rFonts w:ascii="Arial" w:hAnsi="Arial" w:cs="Arial"/>
        </w:rPr>
        <w:t xml:space="preserve"> ACC TGG GCA GAC CTC GGG TTG GTA CTG GCA G</w:t>
      </w:r>
      <w:r w:rsidRPr="005A2CC5">
        <w:rPr>
          <w:rStyle w:val="adorn"/>
          <w:rFonts w:ascii="Arial" w:hAnsi="Arial" w:cs="Arial"/>
          <w:b/>
        </w:rPr>
        <w:t>A</w:t>
      </w:r>
      <w:r w:rsidRPr="005A2CC5">
        <w:rPr>
          <w:rStyle w:val="adorn"/>
          <w:rFonts w:ascii="Arial" w:hAnsi="Arial" w:cs="Arial"/>
        </w:rPr>
        <w:t xml:space="preserve">C GTC ATA </w:t>
      </w:r>
      <w:r w:rsidRPr="005A2CC5">
        <w:rPr>
          <w:rStyle w:val="adorn"/>
          <w:rFonts w:ascii="Arial" w:hAnsi="Arial" w:cs="Arial"/>
          <w:u w:val="single"/>
        </w:rPr>
        <w:t>A</w:t>
      </w:r>
      <w:r w:rsidRPr="005A2CC5">
        <w:rPr>
          <w:rStyle w:val="adorn"/>
          <w:rFonts w:ascii="Arial" w:hAnsi="Arial" w:cs="Arial"/>
        </w:rPr>
        <w:t>CT GTT CCC AGG CCT TCC ATT CCA GGG ATG TCG TCC CCA AAC CTG CAA GGA CAGAGCACT</w:t>
      </w:r>
      <w:r w:rsidRPr="005A2CC5">
        <w:rPr>
          <w:rFonts w:ascii="Arial" w:eastAsia="Times New Roman" w:hAnsi="Arial" w:cs="Arial"/>
          <w:color w:val="000000"/>
          <w:lang w:eastAsia="de-DE"/>
        </w:rPr>
        <w:t>-3’</w:t>
      </w:r>
      <w:r w:rsidRPr="005A2CC5">
        <w:rPr>
          <w:rFonts w:ascii="Arial" w:hAnsi="Arial" w:cs="Arial"/>
        </w:rPr>
        <w:t xml:space="preserve"> (bold: silent mutation of a </w:t>
      </w:r>
      <w:proofErr w:type="spellStart"/>
      <w:r w:rsidRPr="005A2CC5">
        <w:rPr>
          <w:rFonts w:ascii="Arial" w:hAnsi="Arial" w:cs="Arial"/>
        </w:rPr>
        <w:t>BceAI</w:t>
      </w:r>
      <w:proofErr w:type="spellEnd"/>
      <w:r w:rsidRPr="005A2CC5">
        <w:rPr>
          <w:rFonts w:ascii="Arial" w:hAnsi="Arial" w:cs="Arial"/>
        </w:rPr>
        <w:t xml:space="preserve"> restriction site, underlined: G&gt;T mutation, explanation see below;). Hek293</w:t>
      </w:r>
      <w:r w:rsidR="00086886">
        <w:rPr>
          <w:rFonts w:ascii="Arial" w:hAnsi="Arial" w:cs="Arial"/>
        </w:rPr>
        <w:t>T</w:t>
      </w:r>
      <w:r w:rsidRPr="005A2CC5">
        <w:rPr>
          <w:rFonts w:ascii="Arial" w:hAnsi="Arial" w:cs="Arial"/>
        </w:rPr>
        <w:t xml:space="preserve"> cells were transfected in 24-well plates using </w:t>
      </w:r>
      <w:proofErr w:type="spellStart"/>
      <w:r w:rsidRPr="005A2CC5">
        <w:rPr>
          <w:rFonts w:ascii="Arial" w:hAnsi="Arial" w:cs="Arial"/>
        </w:rPr>
        <w:t>Rotifect</w:t>
      </w:r>
      <w:proofErr w:type="spellEnd"/>
      <w:r w:rsidRPr="005A2CC5">
        <w:rPr>
          <w:rFonts w:ascii="Arial" w:hAnsi="Arial" w:cs="Arial"/>
        </w:rPr>
        <w:t xml:space="preserve"> following the manufacturer's protocol. For each well of a 24-well plate, a total of 400ng Cas9+sgRNA plasmid and 500 </w:t>
      </w:r>
      <w:proofErr w:type="spellStart"/>
      <w:r w:rsidRPr="005A2CC5">
        <w:rPr>
          <w:rFonts w:ascii="Arial" w:hAnsi="Arial" w:cs="Arial"/>
        </w:rPr>
        <w:t>pmol</w:t>
      </w:r>
      <w:proofErr w:type="spellEnd"/>
      <w:r w:rsidRPr="005A2CC5">
        <w:rPr>
          <w:rFonts w:ascii="Arial" w:hAnsi="Arial" w:cs="Arial"/>
        </w:rPr>
        <w:t>/µl of the repair template was used. 48 hours after transfection, the transfected cells were selected with 1</w:t>
      </w:r>
      <w:r w:rsidR="00371926">
        <w:rPr>
          <w:rFonts w:ascii="Arial" w:hAnsi="Arial" w:cs="Arial"/>
        </w:rPr>
        <w:t xml:space="preserve"> </w:t>
      </w:r>
      <w:proofErr w:type="spellStart"/>
      <w:r w:rsidRPr="00ED27FA">
        <w:rPr>
          <w:rFonts w:ascii="Arial" w:hAnsi="Arial" w:cs="Arial"/>
        </w:rPr>
        <w:t>μ</w:t>
      </w:r>
      <w:r w:rsidRPr="005A2CC5">
        <w:rPr>
          <w:rFonts w:ascii="Arial" w:hAnsi="Arial" w:cs="Arial"/>
        </w:rPr>
        <w:t>g</w:t>
      </w:r>
      <w:proofErr w:type="spellEnd"/>
      <w:r w:rsidRPr="005A2CC5">
        <w:rPr>
          <w:rFonts w:ascii="Arial" w:hAnsi="Arial" w:cs="Arial"/>
        </w:rPr>
        <w:t>/ml puromycin and clonal cell lines were isolated by dilution</w:t>
      </w:r>
      <w:r w:rsidR="00E64DDB">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Genomic DNA was extracted using DNA extraction buffer (200 mM Tris</w:t>
      </w:r>
      <w:r w:rsidR="00371926">
        <w:rPr>
          <w:rFonts w:ascii="Arial" w:hAnsi="Arial" w:cs="Arial"/>
        </w:rPr>
        <w:t xml:space="preserve"> pH </w:t>
      </w:r>
      <w:r w:rsidRPr="005A2CC5">
        <w:rPr>
          <w:rFonts w:ascii="Arial" w:hAnsi="Arial" w:cs="Arial"/>
        </w:rPr>
        <w:t xml:space="preserve">8.3, 500 mM </w:t>
      </w:r>
      <w:proofErr w:type="spellStart"/>
      <w:r w:rsidRPr="005A2CC5">
        <w:rPr>
          <w:rFonts w:ascii="Arial" w:hAnsi="Arial" w:cs="Arial"/>
        </w:rPr>
        <w:t>KCl</w:t>
      </w:r>
      <w:proofErr w:type="spellEnd"/>
      <w:r w:rsidRPr="005A2CC5">
        <w:rPr>
          <w:rFonts w:ascii="Arial" w:hAnsi="Arial" w:cs="Arial"/>
        </w:rPr>
        <w:t>, 5 mM MgCl2, 0.1% gelatin in H</w:t>
      </w:r>
      <w:r w:rsidRPr="005A2CC5">
        <w:rPr>
          <w:rFonts w:ascii="Arial" w:hAnsi="Arial" w:cs="Arial"/>
          <w:vertAlign w:val="subscript"/>
        </w:rPr>
        <w:t>2</w:t>
      </w:r>
      <w:r w:rsidRPr="005A2CC5">
        <w:rPr>
          <w:rFonts w:ascii="Arial" w:hAnsi="Arial" w:cs="Arial"/>
        </w:rPr>
        <w:t>O) and a PCR was performed using gene-specific primers (Pde6g_Crispr: forward 5’-</w:t>
      </w:r>
      <w:r w:rsidRPr="005A2CC5">
        <w:rPr>
          <w:rFonts w:ascii="Arial" w:hAnsi="Arial" w:cs="Arial"/>
          <w:color w:val="000000"/>
          <w:lang w:eastAsia="de-DE"/>
        </w:rPr>
        <w:t>GTCCCTGAGTGCTCTGTCCTTG-3</w:t>
      </w:r>
      <w:r w:rsidRPr="005A2CC5">
        <w:rPr>
          <w:rFonts w:ascii="Arial" w:eastAsia="Times New Roman" w:hAnsi="Arial" w:cs="Arial"/>
          <w:color w:val="000000"/>
          <w:lang w:eastAsia="de-DE"/>
        </w:rPr>
        <w:t>’</w:t>
      </w:r>
      <w:r w:rsidRPr="005A2CC5">
        <w:rPr>
          <w:rFonts w:ascii="Arial" w:hAnsi="Arial" w:cs="Arial"/>
          <w:color w:val="000000"/>
          <w:lang w:eastAsia="de-DE"/>
        </w:rPr>
        <w:t xml:space="preserve"> and </w:t>
      </w:r>
      <w:r w:rsidRPr="005A2CC5">
        <w:rPr>
          <w:rFonts w:ascii="Arial" w:hAnsi="Arial" w:cs="Arial"/>
          <w:color w:val="000000"/>
          <w:lang w:eastAsia="de-DE"/>
        </w:rPr>
        <w:lastRenderedPageBreak/>
        <w:t>reverse 5</w:t>
      </w:r>
      <w:r w:rsidRPr="005A2CC5">
        <w:rPr>
          <w:rFonts w:ascii="Arial" w:hAnsi="Arial" w:cs="Arial"/>
        </w:rPr>
        <w:t>’</w:t>
      </w:r>
      <w:r w:rsidRPr="005A2CC5">
        <w:rPr>
          <w:rFonts w:ascii="Arial" w:hAnsi="Arial" w:cs="Arial"/>
          <w:color w:val="000000"/>
          <w:lang w:eastAsia="de-DE"/>
        </w:rPr>
        <w:t>-GTGCTGGGTGTGCCTGG-3</w:t>
      </w:r>
      <w:r w:rsidRPr="005A2CC5">
        <w:rPr>
          <w:rFonts w:ascii="Arial" w:eastAsia="Times New Roman" w:hAnsi="Arial" w:cs="Arial"/>
          <w:color w:val="000000"/>
          <w:lang w:eastAsia="de-DE"/>
        </w:rPr>
        <w:t>’</w:t>
      </w:r>
      <w:r w:rsidRPr="005A2CC5">
        <w:rPr>
          <w:rFonts w:ascii="Arial" w:hAnsi="Arial" w:cs="Arial"/>
          <w:color w:val="000000"/>
          <w:lang w:eastAsia="de-DE"/>
        </w:rPr>
        <w:t>)</w:t>
      </w:r>
      <w:r w:rsidRPr="005A2CC5">
        <w:rPr>
          <w:rFonts w:ascii="Arial" w:hAnsi="Arial" w:cs="Arial"/>
        </w:rPr>
        <w:t xml:space="preserve">. To screen for a successful insertion of the template, a silent mutation was inserted in the template sequence to delete the recognition sequence of an endogenous </w:t>
      </w:r>
      <w:proofErr w:type="spellStart"/>
      <w:r w:rsidRPr="005A2CC5">
        <w:rPr>
          <w:rFonts w:ascii="Arial" w:hAnsi="Arial" w:cs="Arial"/>
        </w:rPr>
        <w:t>BceAI</w:t>
      </w:r>
      <w:proofErr w:type="spellEnd"/>
      <w:r w:rsidRPr="005A2CC5">
        <w:rPr>
          <w:rFonts w:ascii="Arial" w:hAnsi="Arial" w:cs="Arial"/>
        </w:rPr>
        <w:t xml:space="preserve"> restriction site. Removal of the </w:t>
      </w:r>
      <w:proofErr w:type="spellStart"/>
      <w:r w:rsidRPr="005A2CC5">
        <w:rPr>
          <w:rFonts w:ascii="Arial" w:hAnsi="Arial" w:cs="Arial"/>
        </w:rPr>
        <w:t>BceAI</w:t>
      </w:r>
      <w:proofErr w:type="spellEnd"/>
      <w:r w:rsidRPr="005A2CC5">
        <w:rPr>
          <w:rFonts w:ascii="Arial" w:hAnsi="Arial" w:cs="Arial"/>
        </w:rPr>
        <w:t xml:space="preserve"> site upon successful insertion of the template prevents cutting of the PCR product of mutated cells upon digestion with </w:t>
      </w:r>
      <w:proofErr w:type="spellStart"/>
      <w:r w:rsidRPr="005A2CC5">
        <w:rPr>
          <w:rFonts w:ascii="Arial" w:hAnsi="Arial" w:cs="Arial"/>
        </w:rPr>
        <w:t>BceAI</w:t>
      </w:r>
      <w:proofErr w:type="spellEnd"/>
      <w:r w:rsidRPr="005A2CC5">
        <w:rPr>
          <w:rFonts w:ascii="Arial" w:hAnsi="Arial" w:cs="Arial"/>
        </w:rPr>
        <w:t xml:space="preserve"> whereas in wildtype cells the presence of the </w:t>
      </w:r>
      <w:proofErr w:type="spellStart"/>
      <w:r w:rsidRPr="005A2CC5">
        <w:rPr>
          <w:rFonts w:ascii="Arial" w:hAnsi="Arial" w:cs="Arial"/>
        </w:rPr>
        <w:t>BceAI</w:t>
      </w:r>
      <w:proofErr w:type="spellEnd"/>
      <w:r w:rsidRPr="005A2CC5">
        <w:rPr>
          <w:rFonts w:ascii="Arial" w:hAnsi="Arial" w:cs="Arial"/>
        </w:rPr>
        <w:t xml:space="preserve"> site in the PCR product results in fragmentation of the PCR product. Genotypes were confirmed by sequencing. A heterozygous clone carrying the disease-causing point mutation in one allele</w:t>
      </w:r>
      <w:r w:rsidR="00371926">
        <w:rPr>
          <w:rFonts w:ascii="Arial" w:hAnsi="Arial" w:cs="Arial"/>
        </w:rPr>
        <w:t xml:space="preserve"> was further analyz</w:t>
      </w:r>
      <w:r w:rsidRPr="005A2CC5">
        <w:rPr>
          <w:rFonts w:ascii="Arial" w:hAnsi="Arial" w:cs="Arial"/>
        </w:rPr>
        <w:t xml:space="preserve">ed. </w:t>
      </w:r>
    </w:p>
    <w:p w14:paraId="5A812E96" w14:textId="77777777" w:rsidR="005E4B1A" w:rsidRPr="005A2CC5" w:rsidRDefault="005E4B1A" w:rsidP="005E4B1A">
      <w:pPr>
        <w:spacing w:line="360" w:lineRule="auto"/>
        <w:jc w:val="both"/>
        <w:rPr>
          <w:rFonts w:ascii="Arial" w:hAnsi="Arial" w:cs="Arial"/>
        </w:rPr>
      </w:pPr>
    </w:p>
    <w:p w14:paraId="28E52528" w14:textId="77777777" w:rsidR="005E4B1A" w:rsidRPr="00ED27FA" w:rsidRDefault="005E4B1A" w:rsidP="00E4689F">
      <w:pPr>
        <w:autoSpaceDE w:val="0"/>
        <w:autoSpaceDN w:val="0"/>
        <w:adjustRightInd w:val="0"/>
        <w:spacing w:line="360" w:lineRule="auto"/>
        <w:jc w:val="both"/>
        <w:rPr>
          <w:rFonts w:ascii="Arial" w:hAnsi="Arial" w:cs="Arial"/>
          <w:b/>
          <w:bCs/>
        </w:rPr>
      </w:pPr>
      <w:r w:rsidRPr="00ED27FA">
        <w:rPr>
          <w:rFonts w:ascii="Arial" w:hAnsi="Arial" w:cs="Arial"/>
          <w:b/>
          <w:bCs/>
        </w:rPr>
        <w:t>Constructs</w:t>
      </w:r>
    </w:p>
    <w:p w14:paraId="79CF4240" w14:textId="16B142B9"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The expression construct for U2af26 and Per1 were previously described</w:t>
      </w:r>
      <w:r>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353F9">
        <w:rPr>
          <w:rFonts w:ascii="Arial" w:hAnsi="Arial" w:cs="Arial"/>
        </w:rPr>
        <w:t>. cDNA</w:t>
      </w:r>
      <w:r w:rsidRPr="00ED27FA">
        <w:rPr>
          <w:rFonts w:ascii="Arial" w:hAnsi="Arial" w:cs="Arial"/>
        </w:rPr>
        <w:t xml:space="preserve"> encoding Pde6g, Meis3, or Clec2l were cloned into the pEGFP-C1 (</w:t>
      </w:r>
      <w:proofErr w:type="spellStart"/>
      <w:r w:rsidRPr="00ED27FA">
        <w:rPr>
          <w:rFonts w:ascii="Arial" w:hAnsi="Arial" w:cs="Arial"/>
        </w:rPr>
        <w:t>Clontech</w:t>
      </w:r>
      <w:proofErr w:type="spellEnd"/>
      <w:r w:rsidRPr="00ED27FA">
        <w:rPr>
          <w:rFonts w:ascii="Arial" w:hAnsi="Arial" w:cs="Arial"/>
        </w:rPr>
        <w:t>) to yield an N-terminally GFP-tagged protein. For U2af26 constructs from mouse, rat and human, the last exon was amplified from genomic DNA using three different forward primers (resulting in three different ORFs) and a single reverse primer containing the stop codon of the longest frame. The human alternative 3’ss frame was amplified from genomic DNA using matching primers. The prolonged elephant frame was ordered as synthetic DNA (MWG-Biotech). All frames were cloned/shuttled into the pEGFP-C1 vector resulting in N-terminally GFP-tagged constructs. To analyze a potential destabilizing effect on Per1, instable frames of rat and human were fused to the mouse U2af26 N-terminus, which is sufficient to interact with Per1</w:t>
      </w:r>
      <w:r w:rsidR="0023397C">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To design a codon-optimized frameshift variant, optimal codons for each AA were determined based on the graphical codon usage analyzer</w:t>
      </w:r>
      <w:r w:rsidR="005F3360">
        <w:rPr>
          <w:rFonts w:ascii="Arial" w:hAnsi="Arial" w:cs="Arial"/>
        </w:rPr>
        <w:t xml:space="preserve"> </w:t>
      </w:r>
      <w:r w:rsidR="00C4231D">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C4231D">
        <w:rPr>
          <w:rFonts w:ascii="Arial" w:hAnsi="Arial" w:cs="Arial"/>
        </w:rPr>
      </w:r>
      <w:r w:rsidR="00C4231D">
        <w:rPr>
          <w:rFonts w:ascii="Arial" w:hAnsi="Arial" w:cs="Arial"/>
        </w:rPr>
        <w:fldChar w:fldCharType="separate"/>
      </w:r>
      <w:r w:rsidR="0023397C">
        <w:rPr>
          <w:rFonts w:ascii="Arial" w:hAnsi="Arial" w:cs="Arial"/>
          <w:noProof/>
        </w:rPr>
        <w:t>(Fuhrmann et al., 2004)</w:t>
      </w:r>
      <w:r w:rsidR="00C4231D">
        <w:rPr>
          <w:rFonts w:ascii="Arial" w:hAnsi="Arial" w:cs="Arial"/>
        </w:rPr>
        <w:fldChar w:fldCharType="end"/>
      </w:r>
      <w:r w:rsidRPr="00ED27FA">
        <w:rPr>
          <w:rFonts w:ascii="Arial" w:hAnsi="Arial" w:cs="Arial"/>
        </w:rPr>
        <w:t>. A synthetic DNA oligonucleotide was purchased from MWG-Biotech and designed with restriction sites to directly ligate into the pEGFP-C1 vector (</w:t>
      </w:r>
      <w:proofErr w:type="spellStart"/>
      <w:r w:rsidRPr="00ED27FA">
        <w:rPr>
          <w:rFonts w:ascii="Arial" w:hAnsi="Arial" w:cs="Arial"/>
        </w:rPr>
        <w:t>Clontech</w:t>
      </w:r>
      <w:proofErr w:type="spellEnd"/>
      <w:r w:rsidRPr="00ED27FA">
        <w:rPr>
          <w:rFonts w:ascii="Arial" w:hAnsi="Arial" w:cs="Arial"/>
        </w:rPr>
        <w:t>). To design a proline-free U2af26 frameshift variant, all proline residues were substituted with alanine. Synthetic DNA oligonucleotides were designed with restriction sites to directly ligate them into the pEGFP-C1 vector (</w:t>
      </w:r>
      <w:proofErr w:type="spellStart"/>
      <w:r w:rsidRPr="00ED27FA">
        <w:rPr>
          <w:rFonts w:ascii="Arial" w:hAnsi="Arial" w:cs="Arial"/>
        </w:rPr>
        <w:t>Clontech</w:t>
      </w:r>
      <w:proofErr w:type="spellEnd"/>
      <w:r w:rsidRPr="00ED27FA">
        <w:rPr>
          <w:rFonts w:ascii="Arial" w:hAnsi="Arial" w:cs="Arial"/>
        </w:rPr>
        <w:t xml:space="preserve">) and were purchased from MWG-Biotech. The human PDE6A and PDE6B constructs were purchased from </w:t>
      </w:r>
      <w:proofErr w:type="spellStart"/>
      <w:r w:rsidRPr="00ED27FA">
        <w:rPr>
          <w:rFonts w:ascii="Arial" w:hAnsi="Arial" w:cs="Arial"/>
        </w:rPr>
        <w:t>origene</w:t>
      </w:r>
      <w:proofErr w:type="spellEnd"/>
      <w:r w:rsidRPr="00ED27FA">
        <w:rPr>
          <w:rFonts w:ascii="Arial" w:hAnsi="Arial" w:cs="Arial"/>
        </w:rPr>
        <w:t xml:space="preserve">. Cloning primers are available upon request. All constructs were verified by sequencing. </w:t>
      </w:r>
    </w:p>
    <w:p w14:paraId="1F2D7F79" w14:textId="77777777" w:rsidR="005E4B1A" w:rsidRPr="00ED27FA" w:rsidRDefault="005E4B1A" w:rsidP="005E4B1A">
      <w:pPr>
        <w:autoSpaceDE w:val="0"/>
        <w:autoSpaceDN w:val="0"/>
        <w:adjustRightInd w:val="0"/>
        <w:spacing w:line="360" w:lineRule="auto"/>
        <w:jc w:val="both"/>
        <w:rPr>
          <w:rFonts w:ascii="Arial" w:hAnsi="Arial" w:cs="Arial"/>
        </w:rPr>
      </w:pPr>
    </w:p>
    <w:p w14:paraId="2F7FFFED"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 xml:space="preserve">RNA, RT-PCR, </w:t>
      </w:r>
      <w:proofErr w:type="spellStart"/>
      <w:r w:rsidRPr="00ED27FA">
        <w:rPr>
          <w:rFonts w:ascii="Arial" w:hAnsi="Arial" w:cs="Arial"/>
          <w:b/>
          <w:bCs/>
        </w:rPr>
        <w:t>qRT</w:t>
      </w:r>
      <w:proofErr w:type="spellEnd"/>
      <w:r w:rsidRPr="00ED27FA">
        <w:rPr>
          <w:rFonts w:ascii="Arial" w:hAnsi="Arial" w:cs="Arial"/>
          <w:b/>
          <w:bCs/>
        </w:rPr>
        <w:t>-PCR</w:t>
      </w:r>
    </w:p>
    <w:p w14:paraId="5C89FF10" w14:textId="5A805C70" w:rsidR="005E4B1A" w:rsidRPr="00ED27FA" w:rsidRDefault="005E4B1A" w:rsidP="005E4B1A">
      <w:pPr>
        <w:autoSpaceDE w:val="0"/>
        <w:autoSpaceDN w:val="0"/>
        <w:adjustRightInd w:val="0"/>
        <w:spacing w:line="360" w:lineRule="auto"/>
        <w:jc w:val="both"/>
        <w:rPr>
          <w:rFonts w:ascii="Arial" w:eastAsia="Times New Roman" w:hAnsi="Arial" w:cs="Arial"/>
          <w:lang w:eastAsia="de-DE"/>
        </w:rPr>
      </w:pPr>
      <w:r w:rsidRPr="00ED27FA">
        <w:rPr>
          <w:rFonts w:ascii="Arial" w:hAnsi="Arial" w:cs="Arial"/>
          <w:color w:val="000000"/>
        </w:rPr>
        <w:lastRenderedPageBreak/>
        <w:t>Total RNA was extracted from mouse t</w:t>
      </w:r>
      <w:r w:rsidR="006D41D8">
        <w:rPr>
          <w:rFonts w:ascii="Arial" w:hAnsi="Arial" w:cs="Arial"/>
          <w:color w:val="000000"/>
        </w:rPr>
        <w:t>issues or Hek293</w:t>
      </w:r>
      <w:r w:rsidR="00086886">
        <w:rPr>
          <w:rFonts w:ascii="Arial" w:hAnsi="Arial" w:cs="Arial"/>
          <w:color w:val="000000"/>
        </w:rPr>
        <w:t>T</w:t>
      </w:r>
      <w:r w:rsidR="006D41D8">
        <w:rPr>
          <w:rFonts w:ascii="Arial" w:hAnsi="Arial" w:cs="Arial"/>
          <w:color w:val="000000"/>
        </w:rPr>
        <w:t xml:space="preserve"> cells to analy</w:t>
      </w:r>
      <w:r w:rsidR="00C7646F">
        <w:rPr>
          <w:rFonts w:ascii="Arial" w:hAnsi="Arial" w:cs="Arial"/>
          <w:color w:val="000000"/>
        </w:rPr>
        <w:t>z</w:t>
      </w:r>
      <w:r w:rsidRPr="00ED27FA">
        <w:rPr>
          <w:rFonts w:ascii="Arial" w:hAnsi="Arial" w:cs="Arial"/>
          <w:color w:val="000000"/>
        </w:rPr>
        <w:t>e gene expression by quantitative RT–PCR. These procedures were performed as previously described</w:t>
      </w:r>
      <w:r w:rsidR="005F3360">
        <w:rPr>
          <w:rFonts w:ascii="Arial" w:hAnsi="Arial" w:cs="Arial"/>
          <w:color w:val="000000"/>
        </w:rPr>
        <w:t xml:space="preserve"> </w: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 </w:instrTex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EN.CITE.DATA </w:instrText>
      </w:r>
      <w:r w:rsidR="00C4231D">
        <w:rPr>
          <w:rFonts w:ascii="Arial" w:hAnsi="Arial" w:cs="Arial"/>
          <w:color w:val="000000"/>
        </w:rPr>
      </w:r>
      <w:r w:rsidR="00C4231D">
        <w:rPr>
          <w:rFonts w:ascii="Arial" w:hAnsi="Arial" w:cs="Arial"/>
          <w:color w:val="000000"/>
        </w:rPr>
        <w:fldChar w:fldCharType="end"/>
      </w:r>
      <w:r w:rsidR="00C4231D">
        <w:rPr>
          <w:rFonts w:ascii="Arial" w:hAnsi="Arial" w:cs="Arial"/>
          <w:color w:val="000000"/>
        </w:rPr>
      </w:r>
      <w:r w:rsidR="00C4231D">
        <w:rPr>
          <w:rFonts w:ascii="Arial" w:hAnsi="Arial" w:cs="Arial"/>
          <w:color w:val="000000"/>
        </w:rPr>
        <w:fldChar w:fldCharType="separate"/>
      </w:r>
      <w:r w:rsidR="00C4231D">
        <w:rPr>
          <w:rFonts w:ascii="Arial" w:hAnsi="Arial" w:cs="Arial"/>
          <w:noProof/>
          <w:color w:val="000000"/>
        </w:rPr>
        <w:t>(Preussner et al., 2014)</w:t>
      </w:r>
      <w:r w:rsidR="00C4231D">
        <w:rPr>
          <w:rFonts w:ascii="Arial" w:hAnsi="Arial" w:cs="Arial"/>
          <w:color w:val="000000"/>
        </w:rPr>
        <w:fldChar w:fldCharType="end"/>
      </w:r>
      <w:r w:rsidRPr="00ED27FA">
        <w:rPr>
          <w:rFonts w:ascii="Arial" w:hAnsi="Arial" w:cs="Arial"/>
          <w:color w:val="000000"/>
        </w:rPr>
        <w:t xml:space="preserve">. </w:t>
      </w:r>
      <w:proofErr w:type="spellStart"/>
      <w:r w:rsidRPr="00ED27FA">
        <w:rPr>
          <w:rFonts w:ascii="Arial" w:hAnsi="Arial" w:cs="Arial"/>
        </w:rPr>
        <w:t>Phosphorimager</w:t>
      </w:r>
      <w:proofErr w:type="spellEnd"/>
      <w:r w:rsidRPr="00ED27FA">
        <w:rPr>
          <w:rFonts w:ascii="Arial" w:hAnsi="Arial" w:cs="Arial"/>
        </w:rPr>
        <w:t xml:space="preserve"> quantification was done as previously described</w:t>
      </w:r>
      <w:r w:rsidR="005F3360">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The following primer pairs were used to perform a splicing</w:t>
      </w:r>
      <w:r w:rsidR="006D41D8">
        <w:rPr>
          <w:rFonts w:ascii="Arial" w:hAnsi="Arial" w:cs="Arial"/>
        </w:rPr>
        <w:t xml:space="preserve"> sensitive PCR of mouse genes: </w:t>
      </w:r>
      <w:r w:rsidRPr="00ED27FA">
        <w:rPr>
          <w:rFonts w:ascii="Arial" w:hAnsi="Arial" w:cs="Arial"/>
        </w:rPr>
        <w:t>Pde6g: forward 5’-</w:t>
      </w:r>
      <w:r w:rsidRPr="00ED27FA">
        <w:rPr>
          <w:rFonts w:ascii="Arial" w:hAnsi="Arial" w:cs="Arial"/>
          <w:color w:val="000000"/>
          <w:lang w:eastAsia="de-DE"/>
        </w:rPr>
        <w:t>GTTTAAGCAGCGGCAAACAAGGC-3’ and reverse 5’-</w:t>
      </w:r>
      <w:r w:rsidRPr="00ED27FA">
        <w:rPr>
          <w:rFonts w:ascii="Arial" w:hAnsi="Arial" w:cs="Arial"/>
          <w:lang w:eastAsia="de-DE"/>
        </w:rPr>
        <w:t xml:space="preserve">CAGGGCTCACATAGCAGGGATC-3’; Meis3: </w:t>
      </w:r>
      <w:r w:rsidRPr="00ED27FA">
        <w:rPr>
          <w:rFonts w:ascii="Arial" w:hAnsi="Arial" w:cs="Arial"/>
        </w:rPr>
        <w:t>forward 5’-</w:t>
      </w:r>
      <w:r w:rsidRPr="00ED27FA">
        <w:rPr>
          <w:rFonts w:ascii="Arial" w:hAnsi="Arial" w:cs="Arial"/>
          <w:color w:val="000000"/>
          <w:lang w:eastAsia="de-DE"/>
        </w:rPr>
        <w:t xml:space="preserve"> GCCCATGGCAGGCTTCAC-3’ and reverse 5’-GGGAGCTTTGGAGGTGAAGTCC</w:t>
      </w:r>
      <w:r w:rsidRPr="00ED27FA">
        <w:rPr>
          <w:rFonts w:ascii="Arial" w:hAnsi="Arial" w:cs="Arial"/>
          <w:lang w:eastAsia="de-DE"/>
        </w:rPr>
        <w:t xml:space="preserve">-3’; Clec2l: </w:t>
      </w:r>
      <w:r w:rsidRPr="00ED27FA">
        <w:rPr>
          <w:rFonts w:ascii="Arial" w:hAnsi="Arial" w:cs="Arial"/>
        </w:rPr>
        <w:t>forward 5’-</w:t>
      </w:r>
      <w:r w:rsidRPr="00ED27FA">
        <w:rPr>
          <w:rFonts w:ascii="Arial" w:hAnsi="Arial" w:cs="Arial"/>
          <w:color w:val="000000"/>
          <w:lang w:eastAsia="de-DE"/>
        </w:rPr>
        <w:t>CGCTGGCCGTGATCCAAAGC-3` and reverse 5’-</w:t>
      </w:r>
      <w:r w:rsidRPr="00ED27FA">
        <w:rPr>
          <w:rFonts w:ascii="Arial" w:hAnsi="Arial" w:cs="Arial"/>
          <w:lang w:eastAsia="de-DE"/>
        </w:rPr>
        <w:t xml:space="preserve"> GAGCCTCATCACGTATAGGCCATC-3’; Sulf1: </w:t>
      </w:r>
      <w:r w:rsidRPr="00ED27FA">
        <w:rPr>
          <w:rFonts w:ascii="Arial" w:hAnsi="Arial" w:cs="Arial"/>
        </w:rPr>
        <w:t>forward 5’-</w:t>
      </w:r>
      <w:r w:rsidRPr="00ED27FA">
        <w:rPr>
          <w:rFonts w:ascii="Arial" w:hAnsi="Arial" w:cs="Arial"/>
          <w:color w:val="000000"/>
          <w:lang w:eastAsia="de-DE"/>
        </w:rPr>
        <w:t>GGTATAAACAGTGCA ACCCAAGACCC-3’ and reverse 5’-</w:t>
      </w:r>
      <w:r w:rsidRPr="00ED27FA">
        <w:rPr>
          <w:rFonts w:ascii="Arial" w:hAnsi="Arial" w:cs="Arial"/>
          <w:lang w:eastAsia="de-DE"/>
        </w:rPr>
        <w:t xml:space="preserve">CCTGTACTCATCGATGTTGCTTGCAC-3’; The primers bind </w:t>
      </w:r>
      <w:proofErr w:type="spellStart"/>
      <w:r w:rsidRPr="00ED27FA">
        <w:rPr>
          <w:rFonts w:ascii="Arial" w:hAnsi="Arial" w:cs="Arial"/>
          <w:lang w:eastAsia="de-DE"/>
        </w:rPr>
        <w:t>exonic</w:t>
      </w:r>
      <w:proofErr w:type="spellEnd"/>
      <w:r w:rsidRPr="00ED27FA">
        <w:rPr>
          <w:rFonts w:ascii="Arial" w:hAnsi="Arial" w:cs="Arial"/>
          <w:lang w:eastAsia="de-DE"/>
        </w:rPr>
        <w:t xml:space="preserve"> sequences flanking the penultimate exon. Hence, the splicing-sensitive PCR results in a shorter mRNA product if the exon is skipped (resulting in the translation of a frameshift protein, fs) and a longer product if the exon is included (resulting in the translation of the full-length protein, </w:t>
      </w:r>
      <w:proofErr w:type="spellStart"/>
      <w:r w:rsidRPr="00ED27FA">
        <w:rPr>
          <w:rFonts w:ascii="Arial" w:hAnsi="Arial" w:cs="Arial"/>
          <w:lang w:eastAsia="de-DE"/>
        </w:rPr>
        <w:t>fl</w:t>
      </w:r>
      <w:proofErr w:type="spellEnd"/>
      <w:r w:rsidRPr="00ED27FA">
        <w:rPr>
          <w:rFonts w:ascii="Arial" w:hAnsi="Arial" w:cs="Arial"/>
          <w:lang w:eastAsia="de-DE"/>
        </w:rPr>
        <w:t>).</w:t>
      </w:r>
      <w:r w:rsidRPr="00ED27FA">
        <w:rPr>
          <w:rFonts w:ascii="Arial" w:hAnsi="Arial" w:cs="Arial"/>
        </w:rPr>
        <w:t xml:space="preserve"> </w:t>
      </w:r>
      <w:r w:rsidRPr="00ED27FA">
        <w:rPr>
          <w:rFonts w:ascii="Arial" w:hAnsi="Arial" w:cs="Arial"/>
          <w:lang w:eastAsia="de-DE"/>
        </w:rPr>
        <w:t>The following primer pair was used to determine the mRNA expression of GFP-tagged constructs using q-RT-PCR: GFP: forward 5’-</w:t>
      </w:r>
      <w:r w:rsidRPr="00ED27FA">
        <w:rPr>
          <w:rFonts w:ascii="Arial" w:hAnsi="Arial" w:cs="Arial"/>
          <w:caps/>
          <w:color w:val="000000"/>
          <w:lang w:eastAsia="de-DE"/>
        </w:rPr>
        <w:t>gaagcgcgatcacatggt</w:t>
      </w:r>
      <w:r w:rsidRPr="00ED27FA">
        <w:rPr>
          <w:rFonts w:ascii="Arial" w:hAnsi="Arial" w:cs="Arial"/>
          <w:color w:val="000000"/>
          <w:lang w:eastAsia="de-DE"/>
        </w:rPr>
        <w:t>-3’ and reverse 5’-</w:t>
      </w:r>
      <w:r w:rsidRPr="00ED27FA">
        <w:rPr>
          <w:rFonts w:ascii="Arial" w:hAnsi="Arial" w:cs="Arial"/>
          <w:caps/>
          <w:color w:val="000000"/>
          <w:lang w:eastAsia="de-DE"/>
        </w:rPr>
        <w:t>ccat gccgagagtgatcc</w:t>
      </w:r>
      <w:r w:rsidRPr="00ED27FA">
        <w:rPr>
          <w:rFonts w:ascii="Arial" w:hAnsi="Arial" w:cs="Arial"/>
          <w:color w:val="000000"/>
          <w:lang w:eastAsia="de-DE"/>
        </w:rPr>
        <w:t>-3’. GAPDH was used as reference gene: GAPDH: forward 5’-</w:t>
      </w:r>
      <w:r w:rsidRPr="00ED27FA">
        <w:rPr>
          <w:rFonts w:ascii="Arial" w:eastAsia="Times New Roman" w:hAnsi="Arial" w:cs="Arial"/>
          <w:lang w:eastAsia="de-DE"/>
        </w:rPr>
        <w:t>CTTCGCTCTCTGCTCCTCCTGTTCG-3’ and reverse 5’-ACCAGGCGCCCAAT ACGACCAAAT-3’.</w:t>
      </w:r>
    </w:p>
    <w:p w14:paraId="350AEC18" w14:textId="77777777" w:rsidR="005E4B1A" w:rsidRPr="00ED27FA" w:rsidRDefault="005E4B1A" w:rsidP="005E4B1A">
      <w:pPr>
        <w:autoSpaceDE w:val="0"/>
        <w:autoSpaceDN w:val="0"/>
        <w:adjustRightInd w:val="0"/>
        <w:spacing w:line="360" w:lineRule="auto"/>
        <w:jc w:val="both"/>
        <w:rPr>
          <w:rFonts w:ascii="Arial" w:eastAsia="Times New Roman" w:hAnsi="Arial" w:cs="Arial"/>
          <w:lang w:eastAsia="de-DE"/>
        </w:rPr>
      </w:pPr>
    </w:p>
    <w:p w14:paraId="7F10220B" w14:textId="77777777" w:rsidR="005E4B1A" w:rsidRPr="00ED27FA"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Immunoblotting, immunoprecipitation (IP) and antibodies</w:t>
      </w:r>
    </w:p>
    <w:p w14:paraId="2D8F14C4" w14:textId="09670C48" w:rsidR="00416E49" w:rsidRDefault="005E4B1A" w:rsidP="005E4B1A">
      <w:pPr>
        <w:spacing w:line="360" w:lineRule="auto"/>
        <w:jc w:val="both"/>
        <w:rPr>
          <w:rFonts w:ascii="Arial" w:hAnsi="Arial" w:cs="Arial"/>
          <w:lang w:eastAsia="de-DE"/>
        </w:rPr>
      </w:pPr>
      <w:r w:rsidRPr="00ED27FA">
        <w:rPr>
          <w:rFonts w:ascii="Arial" w:hAnsi="Arial" w:cs="Arial"/>
        </w:rPr>
        <w:t>Cells were lysed in buffer containing 60 mM Tris pH 7.5</w:t>
      </w:r>
      <w:r w:rsidR="00944647">
        <w:rPr>
          <w:rFonts w:ascii="Arial" w:hAnsi="Arial" w:cs="Arial"/>
        </w:rPr>
        <w:t>,</w:t>
      </w:r>
      <w:r w:rsidRPr="00ED27FA">
        <w:rPr>
          <w:rFonts w:ascii="Arial" w:hAnsi="Arial" w:cs="Arial"/>
        </w:rPr>
        <w:t xml:space="preserve"> 30 mM NaCl</w:t>
      </w:r>
      <w:r w:rsidR="00944647">
        <w:rPr>
          <w:rFonts w:ascii="Arial" w:hAnsi="Arial" w:cs="Arial"/>
        </w:rPr>
        <w:t>,</w:t>
      </w:r>
      <w:r w:rsidRPr="00ED27FA">
        <w:rPr>
          <w:rFonts w:ascii="Arial" w:hAnsi="Arial" w:cs="Arial"/>
        </w:rPr>
        <w:t xml:space="preserve"> 1 mM EDTA, 1% TritionX-100. SDS-PAGE and immunoblotting was done according to standard protocols.</w:t>
      </w:r>
      <w:r w:rsidRPr="00ED27FA">
        <w:rPr>
          <w:rFonts w:ascii="Arial" w:hAnsi="Arial" w:cs="Arial"/>
          <w:lang w:eastAsia="de-DE"/>
        </w:rPr>
        <w:t xml:space="preserve"> For IPs, Hek293</w:t>
      </w:r>
      <w:r w:rsidR="00086886">
        <w:rPr>
          <w:rFonts w:ascii="Arial" w:hAnsi="Arial" w:cs="Arial"/>
          <w:lang w:eastAsia="de-DE"/>
        </w:rPr>
        <w:t>T</w:t>
      </w:r>
      <w:r w:rsidRPr="00ED27FA">
        <w:rPr>
          <w:rFonts w:ascii="Arial" w:hAnsi="Arial" w:cs="Arial"/>
          <w:lang w:eastAsia="de-DE"/>
        </w:rPr>
        <w:t xml:space="preserve"> cells were transfected as described above and transfection conditions were optimized to result in equal expression levels of N-terminally </w:t>
      </w:r>
      <w:r w:rsidRPr="00ED27FA">
        <w:rPr>
          <w:rFonts w:ascii="Arial" w:hAnsi="Arial" w:cs="Arial"/>
        </w:rPr>
        <w:t xml:space="preserve">GFP-tagged PDE6G-fl and PDE6G-fs. Transfected cells were </w:t>
      </w:r>
      <w:r w:rsidRPr="00ED27FA">
        <w:rPr>
          <w:rFonts w:ascii="Arial" w:hAnsi="Arial" w:cs="Arial"/>
          <w:lang w:eastAsia="de-DE"/>
        </w:rPr>
        <w:t xml:space="preserve">lysed in lysis buffer (60 mM </w:t>
      </w:r>
      <w:proofErr w:type="spellStart"/>
      <w:r w:rsidRPr="00ED27FA">
        <w:rPr>
          <w:rFonts w:ascii="Arial" w:hAnsi="Arial" w:cs="Arial"/>
          <w:lang w:eastAsia="de-DE"/>
        </w:rPr>
        <w:t>TrisH</w:t>
      </w:r>
      <w:r w:rsidR="00944647">
        <w:rPr>
          <w:rFonts w:ascii="Arial" w:hAnsi="Arial" w:cs="Arial"/>
          <w:lang w:eastAsia="de-DE"/>
        </w:rPr>
        <w:t>Cl</w:t>
      </w:r>
      <w:proofErr w:type="spellEnd"/>
      <w:r w:rsidR="00944647">
        <w:rPr>
          <w:rFonts w:ascii="Arial" w:hAnsi="Arial" w:cs="Arial"/>
          <w:lang w:eastAsia="de-DE"/>
        </w:rPr>
        <w:t xml:space="preserve"> pH 7.5</w:t>
      </w:r>
      <w:r w:rsidRPr="00ED27FA">
        <w:rPr>
          <w:rFonts w:ascii="Arial" w:hAnsi="Arial" w:cs="Arial"/>
          <w:lang w:eastAsia="de-DE"/>
        </w:rPr>
        <w:t>, 30 mM NaCl, 1 mM EDTA, 1% Triton X-100, with protease inhibitors</w:t>
      </w:r>
      <w:r w:rsidRPr="00ED27FA">
        <w:rPr>
          <w:rFonts w:ascii="Arial" w:hAnsi="Arial" w:cs="Arial"/>
        </w:rPr>
        <w:t>)</w:t>
      </w:r>
      <w:r w:rsidRPr="00ED27FA">
        <w:rPr>
          <w:rFonts w:ascii="Arial" w:hAnsi="Arial" w:cs="Arial"/>
          <w:lang w:eastAsia="de-DE"/>
        </w:rPr>
        <w:t>, 100 µg of lysate was incubated in 400 µl RIPA buffer containing 400</w:t>
      </w:r>
      <w:r w:rsidR="00944647">
        <w:rPr>
          <w:rFonts w:ascii="Arial" w:hAnsi="Arial" w:cs="Arial"/>
          <w:lang w:eastAsia="de-DE"/>
        </w:rPr>
        <w:t xml:space="preserve"> </w:t>
      </w:r>
      <w:r w:rsidRPr="00ED27FA">
        <w:rPr>
          <w:rFonts w:ascii="Arial" w:hAnsi="Arial" w:cs="Arial"/>
          <w:lang w:eastAsia="de-DE"/>
        </w:rPr>
        <w:t>mM NaCl and 2% BSA. After 1h precleaning with A/G beads (</w:t>
      </w:r>
      <w:proofErr w:type="spellStart"/>
      <w:r w:rsidRPr="00ED27FA">
        <w:rPr>
          <w:rFonts w:ascii="Arial" w:hAnsi="Arial" w:cs="Arial"/>
          <w:lang w:eastAsia="de-DE"/>
        </w:rPr>
        <w:t>Thermofisher</w:t>
      </w:r>
      <w:proofErr w:type="spellEnd"/>
      <w:r w:rsidRPr="00ED27FA">
        <w:rPr>
          <w:rFonts w:ascii="Arial" w:hAnsi="Arial" w:cs="Arial"/>
          <w:lang w:eastAsia="de-DE"/>
        </w:rPr>
        <w:t xml:space="preserve">) at 4°C, prewashed anti-FlagM2 beads (Sigma) were added and 4°C rotation was continued overnight. Beads were washed 4 times in RIPA buffer (10mM Tris-HCl pH 7.5, 100mM NaCl, 2mM EDTA, 1% NP-40, with protease inhibitors), and after the last </w:t>
      </w:r>
      <w:r w:rsidRPr="00ED27FA">
        <w:rPr>
          <w:rFonts w:ascii="Arial" w:hAnsi="Arial" w:cs="Arial"/>
          <w:lang w:eastAsia="de-DE"/>
        </w:rPr>
        <w:lastRenderedPageBreak/>
        <w:t>wash SDS sample buffer was added</w:t>
      </w:r>
      <w:r w:rsidR="006D41D8">
        <w:rPr>
          <w:rFonts w:ascii="Arial" w:hAnsi="Arial" w:cs="Arial"/>
          <w:lang w:eastAsia="de-DE"/>
        </w:rPr>
        <w:t>, samples were boiled and analyz</w:t>
      </w:r>
      <w:r w:rsidRPr="00ED27FA">
        <w:rPr>
          <w:rFonts w:ascii="Arial" w:hAnsi="Arial" w:cs="Arial"/>
          <w:lang w:eastAsia="de-DE"/>
        </w:rPr>
        <w:t xml:space="preserve">ed by SDS-PAGE and immunoblotting. </w:t>
      </w:r>
    </w:p>
    <w:p w14:paraId="5D218322" w14:textId="56997B6A" w:rsidR="00416E49" w:rsidRDefault="006D41D8" w:rsidP="00416E49">
      <w:pPr>
        <w:spacing w:line="360" w:lineRule="auto"/>
        <w:jc w:val="both"/>
        <w:rPr>
          <w:rFonts w:ascii="Arial" w:hAnsi="Arial" w:cs="Arial"/>
        </w:rPr>
      </w:pPr>
      <w:r>
        <w:rPr>
          <w:rFonts w:ascii="Arial" w:hAnsi="Arial" w:cs="Arial"/>
          <w:lang w:eastAsia="de-DE"/>
        </w:rPr>
        <w:t>For IPs of U2a</w:t>
      </w:r>
      <w:r w:rsidR="00416E49">
        <w:rPr>
          <w:rFonts w:ascii="Arial" w:hAnsi="Arial" w:cs="Arial"/>
          <w:lang w:eastAsia="de-DE"/>
        </w:rPr>
        <w:t xml:space="preserve">f26 </w:t>
      </w:r>
      <w:proofErr w:type="spellStart"/>
      <w:r w:rsidR="00416E49">
        <w:rPr>
          <w:rFonts w:ascii="Arial" w:hAnsi="Arial" w:cs="Arial"/>
          <w:lang w:eastAsia="de-DE"/>
        </w:rPr>
        <w:t>fl</w:t>
      </w:r>
      <w:proofErr w:type="spellEnd"/>
      <w:r w:rsidR="00416E49">
        <w:rPr>
          <w:rFonts w:ascii="Arial" w:hAnsi="Arial" w:cs="Arial"/>
          <w:lang w:eastAsia="de-DE"/>
        </w:rPr>
        <w:t xml:space="preserve"> and fs, </w:t>
      </w:r>
      <w:r w:rsidR="00416E49">
        <w:rPr>
          <w:rFonts w:ascii="Arial" w:hAnsi="Arial" w:cs="Arial"/>
        </w:rPr>
        <w:t>cells were harvested and lysed in lysis bu</w:t>
      </w:r>
      <w:r>
        <w:rPr>
          <w:rFonts w:ascii="Arial" w:hAnsi="Arial" w:cs="Arial"/>
        </w:rPr>
        <w:t>ffer containing 10 mM Tris-HCl pH 7.4</w:t>
      </w:r>
      <w:r w:rsidR="00416E49">
        <w:rPr>
          <w:rFonts w:ascii="Arial" w:hAnsi="Arial" w:cs="Arial"/>
        </w:rPr>
        <w:t xml:space="preserve">, 150 mM NaCl, 0.5 mM EDTA, 1 mM PMSF, Roche complete protease inhibitor cocktail, </w:t>
      </w:r>
      <w:proofErr w:type="spellStart"/>
      <w:r w:rsidR="00416E49">
        <w:rPr>
          <w:rFonts w:ascii="Arial" w:hAnsi="Arial" w:cs="Arial"/>
        </w:rPr>
        <w:t>Invitrosol</w:t>
      </w:r>
      <w:proofErr w:type="spellEnd"/>
      <w:r w:rsidR="00416E49">
        <w:rPr>
          <w:rFonts w:ascii="Arial" w:hAnsi="Arial" w:cs="Arial"/>
        </w:rPr>
        <w:t xml:space="preserve"> (Invitrogen), DNase (NEB) and RNase (</w:t>
      </w:r>
      <w:proofErr w:type="spellStart"/>
      <w:r w:rsidR="00416E49">
        <w:rPr>
          <w:rFonts w:ascii="Arial" w:hAnsi="Arial" w:cs="Arial"/>
        </w:rPr>
        <w:t>Applichem</w:t>
      </w:r>
      <w:proofErr w:type="spellEnd"/>
      <w:r w:rsidR="00416E49">
        <w:rPr>
          <w:rFonts w:ascii="Arial" w:hAnsi="Arial" w:cs="Arial"/>
        </w:rPr>
        <w:t>). Protein concentration was measured via Bradford assay, and 3 mg lysate was incubated with 30 µl magnetic GFP-Trap beads (</w:t>
      </w:r>
      <w:proofErr w:type="spellStart"/>
      <w:r w:rsidR="00416E49">
        <w:rPr>
          <w:rFonts w:ascii="Arial" w:hAnsi="Arial" w:cs="Arial"/>
        </w:rPr>
        <w:t>ChromoTek</w:t>
      </w:r>
      <w:proofErr w:type="spellEnd"/>
      <w:r w:rsidR="00416E49">
        <w:rPr>
          <w:rFonts w:ascii="Arial" w:hAnsi="Arial" w:cs="Arial"/>
        </w:rPr>
        <w:t>) for 1 hour at 4 ˚C. Beads were washed twice with bu</w:t>
      </w:r>
      <w:r>
        <w:rPr>
          <w:rFonts w:ascii="Arial" w:hAnsi="Arial" w:cs="Arial"/>
        </w:rPr>
        <w:t>ffer containing 10 mM Tris-HCl pH 7.4, 150 </w:t>
      </w:r>
      <w:r w:rsidR="00416E49">
        <w:rPr>
          <w:rFonts w:ascii="Arial" w:hAnsi="Arial" w:cs="Arial"/>
        </w:rPr>
        <w:t xml:space="preserve">mM NaCl and 0.5 mM EDTA and once with TBS. </w:t>
      </w:r>
      <w:r w:rsidR="00416E49" w:rsidRPr="00455C05">
        <w:rPr>
          <w:rFonts w:ascii="Arial" w:hAnsi="Arial" w:cs="Arial"/>
          <w:vertAlign w:val="superscript"/>
        </w:rPr>
        <w:t>16</w:t>
      </w:r>
      <w:r w:rsidR="00416E49">
        <w:rPr>
          <w:rFonts w:ascii="Arial" w:hAnsi="Arial" w:cs="Arial"/>
        </w:rPr>
        <w:t>O/</w:t>
      </w:r>
      <w:r w:rsidR="00416E49" w:rsidRPr="00455C05">
        <w:rPr>
          <w:rFonts w:ascii="Arial" w:hAnsi="Arial" w:cs="Arial"/>
          <w:vertAlign w:val="superscript"/>
        </w:rPr>
        <w:t>18</w:t>
      </w:r>
      <w:r w:rsidR="00416E49">
        <w:rPr>
          <w:rFonts w:ascii="Arial" w:hAnsi="Arial" w:cs="Arial"/>
        </w:rPr>
        <w:t>O-labeling was performed to quantify via mass spectrometry. Briefly, U2af26-GFP samples were “heavy” labeled by washing with TBS prepared in H</w:t>
      </w:r>
      <w:r w:rsidR="00416E49" w:rsidRPr="00455C05">
        <w:rPr>
          <w:rFonts w:ascii="Arial" w:hAnsi="Arial" w:cs="Arial"/>
          <w:vertAlign w:val="subscript"/>
        </w:rPr>
        <w:t>2</w:t>
      </w:r>
      <w:r w:rsidR="00416E49" w:rsidRPr="00455C05">
        <w:rPr>
          <w:rFonts w:ascii="Arial" w:hAnsi="Arial" w:cs="Arial"/>
          <w:vertAlign w:val="superscript"/>
        </w:rPr>
        <w:t>18</w:t>
      </w:r>
      <w:r w:rsidR="00416E49">
        <w:rPr>
          <w:rFonts w:ascii="Arial" w:hAnsi="Arial" w:cs="Arial"/>
        </w:rPr>
        <w:t>O (</w:t>
      </w:r>
      <w:proofErr w:type="spellStart"/>
      <w:r w:rsidR="00416E49">
        <w:rPr>
          <w:rFonts w:ascii="Arial" w:hAnsi="Arial" w:cs="Arial"/>
        </w:rPr>
        <w:t>Campro</w:t>
      </w:r>
      <w:proofErr w:type="spellEnd"/>
      <w:r w:rsidR="00416E49">
        <w:rPr>
          <w:rFonts w:ascii="Arial" w:hAnsi="Arial" w:cs="Arial"/>
        </w:rPr>
        <w:t xml:space="preserve"> Scientific) and performing on-bead tryptic digestion by incubating with</w:t>
      </w:r>
      <w:r>
        <w:rPr>
          <w:rFonts w:ascii="Arial" w:hAnsi="Arial" w:cs="Arial"/>
        </w:rPr>
        <w:t xml:space="preserve"> buffer containing 2 M urea, 50 mM Tris-HCl pH 7.4</w:t>
      </w:r>
      <w:r w:rsidR="00416E49">
        <w:rPr>
          <w:rFonts w:ascii="Arial" w:hAnsi="Arial" w:cs="Arial"/>
        </w:rPr>
        <w:t xml:space="preserve"> and 5 µg/ml trypsin (Roche) overnight. The following day, peptides were treated with 1 mM DTT and 5 mg/ml iodoacetamide (prepared in H</w:t>
      </w:r>
      <w:r w:rsidR="00416E49" w:rsidRPr="000E1054">
        <w:rPr>
          <w:rFonts w:ascii="Arial" w:hAnsi="Arial" w:cs="Arial"/>
          <w:vertAlign w:val="subscript"/>
        </w:rPr>
        <w:t>2</w:t>
      </w:r>
      <w:r w:rsidR="00416E49" w:rsidRPr="000E1054">
        <w:rPr>
          <w:rFonts w:ascii="Arial" w:hAnsi="Arial" w:cs="Arial"/>
          <w:vertAlign w:val="superscript"/>
        </w:rPr>
        <w:t>18</w:t>
      </w:r>
      <w:r w:rsidR="00416E49">
        <w:rPr>
          <w:rFonts w:ascii="Arial" w:hAnsi="Arial" w:cs="Arial"/>
        </w:rPr>
        <w:t>O) according to standard procedures, and trypsin was inactivated with 0.1% TFA. GFP controls were “light” labeled by identical treatment, with all solutions prepared using “light” H</w:t>
      </w:r>
      <w:r w:rsidR="00416E49" w:rsidRPr="0044568D">
        <w:rPr>
          <w:rFonts w:ascii="Arial" w:hAnsi="Arial" w:cs="Arial"/>
          <w:vertAlign w:val="subscript"/>
        </w:rPr>
        <w:t>2</w:t>
      </w:r>
      <w:r w:rsidR="00416E49" w:rsidRPr="0044568D">
        <w:rPr>
          <w:rFonts w:ascii="Arial" w:hAnsi="Arial" w:cs="Arial"/>
          <w:vertAlign w:val="superscript"/>
        </w:rPr>
        <w:t>16</w:t>
      </w:r>
      <w:r w:rsidR="00416E49">
        <w:rPr>
          <w:rFonts w:ascii="Arial" w:hAnsi="Arial" w:cs="Arial"/>
        </w:rPr>
        <w:t xml:space="preserve">O. After inactivation of trypsin, heavy and light samples were mixed in a 1:1 </w:t>
      </w:r>
      <w:proofErr w:type="gramStart"/>
      <w:r w:rsidR="00416E49">
        <w:rPr>
          <w:rFonts w:ascii="Arial" w:hAnsi="Arial" w:cs="Arial"/>
        </w:rPr>
        <w:t>ratio, and</w:t>
      </w:r>
      <w:proofErr w:type="gramEnd"/>
      <w:r w:rsidR="00416E49">
        <w:rPr>
          <w:rFonts w:ascii="Arial" w:hAnsi="Arial" w:cs="Arial"/>
        </w:rPr>
        <w:t xml:space="preserve"> desalted via </w:t>
      </w:r>
      <w:proofErr w:type="spellStart"/>
      <w:r w:rsidR="00416E49">
        <w:rPr>
          <w:rFonts w:ascii="Arial" w:hAnsi="Arial" w:cs="Arial"/>
        </w:rPr>
        <w:t>Empore</w:t>
      </w:r>
      <w:proofErr w:type="spellEnd"/>
      <w:r w:rsidR="00416E49">
        <w:rPr>
          <w:rFonts w:ascii="Arial" w:hAnsi="Arial" w:cs="Arial"/>
        </w:rPr>
        <w:t xml:space="preserve"> C</w:t>
      </w:r>
      <w:r w:rsidR="00416E49" w:rsidRPr="00F83AB8">
        <w:rPr>
          <w:rFonts w:ascii="Arial" w:hAnsi="Arial" w:cs="Arial"/>
          <w:vertAlign w:val="subscript"/>
        </w:rPr>
        <w:t>18</w:t>
      </w:r>
      <w:r w:rsidR="00416E49">
        <w:rPr>
          <w:rFonts w:ascii="Arial" w:hAnsi="Arial" w:cs="Arial"/>
        </w:rPr>
        <w:t xml:space="preserve"> stage-tips. Both immunoprecipitations were performed in duplicate. </w:t>
      </w:r>
    </w:p>
    <w:p w14:paraId="69B0AA02" w14:textId="77777777" w:rsidR="00416E49" w:rsidRDefault="00416E49" w:rsidP="00416E49">
      <w:pPr>
        <w:spacing w:line="360" w:lineRule="auto"/>
        <w:jc w:val="both"/>
        <w:rPr>
          <w:rFonts w:ascii="Arial" w:hAnsi="Arial" w:cs="Arial"/>
        </w:rPr>
      </w:pPr>
    </w:p>
    <w:p w14:paraId="10CAC29C" w14:textId="0030F37A" w:rsidR="00416E49" w:rsidRDefault="00416E49" w:rsidP="005E4B1A">
      <w:pPr>
        <w:spacing w:line="360" w:lineRule="auto"/>
        <w:jc w:val="both"/>
        <w:rPr>
          <w:rFonts w:ascii="Arial" w:hAnsi="Arial" w:cs="Arial"/>
          <w:lang w:eastAsia="de-DE"/>
        </w:rPr>
      </w:pPr>
      <w:r>
        <w:rPr>
          <w:rFonts w:ascii="Arial" w:hAnsi="Arial" w:cs="Arial"/>
        </w:rPr>
        <w:t xml:space="preserve">Peptides were fractionated in the presence of 0.1% formic acid via reversed-phase chromatographic separation with a </w:t>
      </w:r>
      <w:proofErr w:type="spellStart"/>
      <w:r>
        <w:rPr>
          <w:rFonts w:ascii="Arial" w:hAnsi="Arial" w:cs="Arial"/>
        </w:rPr>
        <w:t>Dionex</w:t>
      </w:r>
      <w:proofErr w:type="spellEnd"/>
      <w:r>
        <w:rPr>
          <w:rFonts w:ascii="Arial" w:hAnsi="Arial" w:cs="Arial"/>
        </w:rPr>
        <w:t xml:space="preserve"> Ultimate 3000 </w:t>
      </w:r>
      <w:proofErr w:type="spellStart"/>
      <w:r>
        <w:rPr>
          <w:rFonts w:ascii="Arial" w:hAnsi="Arial" w:cs="Arial"/>
        </w:rPr>
        <w:t>nanoLC</w:t>
      </w:r>
      <w:proofErr w:type="spellEnd"/>
      <w:r>
        <w:rPr>
          <w:rFonts w:ascii="Arial" w:hAnsi="Arial" w:cs="Arial"/>
        </w:rPr>
        <w:t xml:space="preserve"> (Thermo Fisher Scientific), using a 90-minute acetonitrile gradient </w:t>
      </w:r>
      <w:r w:rsidR="006D41D8">
        <w:rPr>
          <w:rFonts w:ascii="Arial" w:hAnsi="Arial" w:cs="Arial"/>
        </w:rPr>
        <w:t>of 5-60% and a flow rate of 350 </w:t>
      </w:r>
      <w:proofErr w:type="spellStart"/>
      <w:r>
        <w:rPr>
          <w:rFonts w:ascii="Arial" w:hAnsi="Arial" w:cs="Arial"/>
        </w:rPr>
        <w:t>nl</w:t>
      </w:r>
      <w:proofErr w:type="spellEnd"/>
      <w:r>
        <w:rPr>
          <w:rFonts w:ascii="Arial" w:hAnsi="Arial" w:cs="Arial"/>
        </w:rPr>
        <w:t xml:space="preserve">/min on a self-packed 25 cm silica microcolumn (i.d. 100 µm) packed with </w:t>
      </w:r>
      <w:proofErr w:type="spellStart"/>
      <w:r>
        <w:rPr>
          <w:rFonts w:ascii="Arial" w:hAnsi="Arial" w:cs="Arial"/>
        </w:rPr>
        <w:t>ReproSil-Pur</w:t>
      </w:r>
      <w:proofErr w:type="spellEnd"/>
      <w:r>
        <w:rPr>
          <w:rFonts w:ascii="Arial" w:hAnsi="Arial" w:cs="Arial"/>
        </w:rPr>
        <w:t xml:space="preserve"> C18-AQ 3 µm resin (Dr Maisch GmbH). Eluted peptides were analyzed with an LTQ Orbitrap </w:t>
      </w:r>
      <w:proofErr w:type="spellStart"/>
      <w:r>
        <w:rPr>
          <w:rFonts w:ascii="Arial" w:hAnsi="Arial" w:cs="Arial"/>
        </w:rPr>
        <w:t>Velos</w:t>
      </w:r>
      <w:proofErr w:type="spellEnd"/>
      <w:r>
        <w:rPr>
          <w:rFonts w:ascii="Arial" w:hAnsi="Arial" w:cs="Arial"/>
        </w:rPr>
        <w:t xml:space="preserve"> mass spectrometer (Thermo Fisher Scientific). Proteins were identified and quantified using Mascot Distiller software (version 2.5.1.0) and searched against the human </w:t>
      </w:r>
      <w:proofErr w:type="spellStart"/>
      <w:r>
        <w:rPr>
          <w:rFonts w:ascii="Arial" w:hAnsi="Arial" w:cs="Arial"/>
        </w:rPr>
        <w:t>Uniprot</w:t>
      </w:r>
      <w:proofErr w:type="spellEnd"/>
      <w:r>
        <w:rPr>
          <w:rFonts w:ascii="Arial" w:hAnsi="Arial" w:cs="Arial"/>
        </w:rPr>
        <w:t xml:space="preserve"> database (July 2016), to which the mouse U2af26 isoforms and </w:t>
      </w:r>
      <w:proofErr w:type="spellStart"/>
      <w:r>
        <w:rPr>
          <w:rFonts w:ascii="Arial" w:hAnsi="Arial" w:cs="Arial"/>
        </w:rPr>
        <w:t>RNAseq</w:t>
      </w:r>
      <w:proofErr w:type="spellEnd"/>
      <w:r>
        <w:rPr>
          <w:rFonts w:ascii="Arial" w:hAnsi="Arial" w:cs="Arial"/>
        </w:rPr>
        <w:t xml:space="preserve">-confirmed human frameshift isoforms had been appended. Heavy/light intensity ratios were normalized by dividing all values with the median ratio. Proteins quantified with a heavy/light ratio greater than 1.5 in both replicates were considered enriched, representing interaction partner candidates. </w:t>
      </w:r>
    </w:p>
    <w:p w14:paraId="28F6EB38" w14:textId="651C7BEB" w:rsidR="005E4B1A" w:rsidRDefault="005E4B1A" w:rsidP="005E4B1A">
      <w:pPr>
        <w:spacing w:line="360" w:lineRule="auto"/>
        <w:jc w:val="both"/>
        <w:rPr>
          <w:rFonts w:ascii="Arial" w:hAnsi="Arial" w:cs="Arial"/>
        </w:rPr>
      </w:pPr>
      <w:r w:rsidRPr="00ED27FA">
        <w:rPr>
          <w:rFonts w:ascii="Arial" w:hAnsi="Arial" w:cs="Arial"/>
        </w:rPr>
        <w:t>Antibodies used for immunoblotting: GFP (Santa Cruz, B-2), α-GAPDH (</w:t>
      </w:r>
      <w:proofErr w:type="spellStart"/>
      <w:r w:rsidRPr="00ED27FA">
        <w:rPr>
          <w:rFonts w:ascii="Arial" w:hAnsi="Arial" w:cs="Arial"/>
        </w:rPr>
        <w:t>GeneTex</w:t>
      </w:r>
      <w:proofErr w:type="spellEnd"/>
      <w:r w:rsidRPr="00ED27FA">
        <w:rPr>
          <w:rFonts w:ascii="Arial" w:hAnsi="Arial" w:cs="Arial"/>
        </w:rPr>
        <w:t>, GT239), α-</w:t>
      </w:r>
      <w:proofErr w:type="spellStart"/>
      <w:r w:rsidRPr="00ED27FA">
        <w:rPr>
          <w:rFonts w:ascii="Arial" w:hAnsi="Arial" w:cs="Arial"/>
        </w:rPr>
        <w:t>hnRNPL</w:t>
      </w:r>
      <w:proofErr w:type="spellEnd"/>
      <w:r w:rsidRPr="00ED27FA">
        <w:rPr>
          <w:rFonts w:ascii="Arial" w:hAnsi="Arial" w:cs="Arial"/>
        </w:rPr>
        <w:t xml:space="preserve"> (Santa Cruz, sc-32317), Vinculin (Santa Cruz, sc-5573), PDE6G </w:t>
      </w:r>
      <w:r w:rsidRPr="00ED27FA">
        <w:rPr>
          <w:rFonts w:ascii="Arial" w:hAnsi="Arial" w:cs="Arial"/>
        </w:rPr>
        <w:lastRenderedPageBreak/>
        <w:t xml:space="preserve">(Santa Cruz, sc-98466), α-FLAG (Cell Signaling, 2368). Immunoblots were quantified using the GelQuant.NET software provided by biochemlabsolutions.com. </w:t>
      </w:r>
    </w:p>
    <w:p w14:paraId="2E347591" w14:textId="77777777" w:rsidR="00416E49" w:rsidRPr="00ED27FA" w:rsidRDefault="00416E49" w:rsidP="005E4B1A">
      <w:pPr>
        <w:spacing w:line="360" w:lineRule="auto"/>
        <w:jc w:val="both"/>
        <w:rPr>
          <w:rFonts w:ascii="Arial" w:hAnsi="Arial" w:cs="Arial"/>
        </w:rPr>
      </w:pPr>
    </w:p>
    <w:p w14:paraId="7BFFC5B5" w14:textId="18E7BB37" w:rsidR="005E4B1A" w:rsidRPr="00E4689F"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Statistical analysis</w:t>
      </w:r>
    </w:p>
    <w:p w14:paraId="1E50BE39" w14:textId="77777777" w:rsidR="005E4B1A" w:rsidRDefault="005E4B1A" w:rsidP="005E4B1A">
      <w:pPr>
        <w:spacing w:line="360" w:lineRule="auto"/>
        <w:rPr>
          <w:rFonts w:ascii="Arial" w:hAnsi="Arial" w:cs="Arial"/>
        </w:rPr>
      </w:pPr>
      <w:r w:rsidRPr="00ED27FA">
        <w:rPr>
          <w:rFonts w:ascii="Arial" w:hAnsi="Arial" w:cs="Arial"/>
        </w:rPr>
        <w:t>Quantifications represent mean values of at least 3 independent experiments (exact numbers are given in the figure legends) and error bars represent standard deviation. Significance was calculated by Students unpaired t-Test: *p&lt; 0.05, **p&lt; 0.01, ***p&lt; 0.001.</w:t>
      </w:r>
    </w:p>
    <w:p w14:paraId="70F9426B" w14:textId="77777777" w:rsidR="006D41D8" w:rsidRDefault="006D41D8" w:rsidP="005E4B1A">
      <w:pPr>
        <w:spacing w:line="360" w:lineRule="auto"/>
        <w:rPr>
          <w:rFonts w:ascii="Arial" w:hAnsi="Arial" w:cs="Arial"/>
        </w:rPr>
      </w:pPr>
    </w:p>
    <w:p w14:paraId="7D2E08CE" w14:textId="77777777" w:rsidR="004D521D" w:rsidRPr="00E45C4A" w:rsidRDefault="004D521D" w:rsidP="004D521D">
      <w:pPr>
        <w:spacing w:line="360" w:lineRule="auto"/>
        <w:jc w:val="both"/>
        <w:rPr>
          <w:rFonts w:ascii="Arial" w:hAnsi="Arial" w:cs="Arial"/>
          <w:b/>
        </w:rPr>
      </w:pPr>
      <w:r w:rsidRPr="00E45C4A">
        <w:rPr>
          <w:rFonts w:ascii="Arial" w:hAnsi="Arial" w:cs="Arial"/>
          <w:b/>
        </w:rPr>
        <w:t>Author Contributions</w:t>
      </w:r>
    </w:p>
    <w:p w14:paraId="6A14BE7F" w14:textId="1646EB9D" w:rsidR="004D521D" w:rsidRPr="00E45C4A" w:rsidRDefault="004D521D" w:rsidP="004D521D">
      <w:pPr>
        <w:spacing w:line="360" w:lineRule="auto"/>
        <w:jc w:val="both"/>
        <w:rPr>
          <w:rFonts w:ascii="Arial" w:hAnsi="Arial" w:cs="Arial"/>
        </w:rPr>
      </w:pPr>
      <w:r w:rsidRPr="00E45C4A">
        <w:rPr>
          <w:rFonts w:ascii="Arial" w:hAnsi="Arial" w:cs="Arial"/>
        </w:rPr>
        <w:t>R.K. and M.P. designed a</w:t>
      </w:r>
      <w:r w:rsidR="006D41D8">
        <w:rPr>
          <w:rFonts w:ascii="Arial" w:hAnsi="Arial" w:cs="Arial"/>
        </w:rPr>
        <w:t>nd performed experiments, analyz</w:t>
      </w:r>
      <w:r w:rsidRPr="00E45C4A">
        <w:rPr>
          <w:rFonts w:ascii="Arial" w:hAnsi="Arial" w:cs="Arial"/>
        </w:rPr>
        <w:t xml:space="preserve">ed data, and co-wrote the manuscript; Q.G. designed and performed the bioinformatics analyses and edited the manuscript; E.M. </w:t>
      </w:r>
      <w:r>
        <w:rPr>
          <w:rFonts w:ascii="Arial" w:hAnsi="Arial" w:cs="Arial"/>
        </w:rPr>
        <w:t xml:space="preserve">designed and performed mass spectrometry </w:t>
      </w:r>
      <w:r w:rsidR="00B27B3F">
        <w:rPr>
          <w:rFonts w:ascii="Arial" w:hAnsi="Arial" w:cs="Arial"/>
        </w:rPr>
        <w:t xml:space="preserve">and bioinformatics </w:t>
      </w:r>
      <w:r>
        <w:rPr>
          <w:rFonts w:ascii="Arial" w:hAnsi="Arial" w:cs="Arial"/>
        </w:rPr>
        <w:t>analysis and edited the manuscript</w:t>
      </w:r>
      <w:r w:rsidRPr="00E45C4A">
        <w:rPr>
          <w:rFonts w:ascii="Arial" w:hAnsi="Arial" w:cs="Arial"/>
        </w:rPr>
        <w:t xml:space="preserve">; </w:t>
      </w:r>
      <w:r>
        <w:rPr>
          <w:rFonts w:ascii="Arial" w:hAnsi="Arial" w:cs="Arial"/>
        </w:rPr>
        <w:t xml:space="preserve">O.H performed the interaction studies. </w:t>
      </w:r>
      <w:r w:rsidRPr="00E45C4A">
        <w:rPr>
          <w:rFonts w:ascii="Arial" w:hAnsi="Arial" w:cs="Arial"/>
        </w:rPr>
        <w:t xml:space="preserve">F.F. performed initial bioinformatics analyses. </w:t>
      </w:r>
      <w:r>
        <w:rPr>
          <w:rFonts w:ascii="Arial" w:hAnsi="Arial" w:cs="Arial"/>
        </w:rPr>
        <w:t xml:space="preserve">M.S. and E.K co-designed and performed mass spectrometry analysis. C.F. </w:t>
      </w:r>
      <w:r w:rsidRPr="00E45C4A">
        <w:rPr>
          <w:rFonts w:ascii="Arial" w:hAnsi="Arial" w:cs="Arial"/>
        </w:rPr>
        <w:t xml:space="preserve">designed and supervised the </w:t>
      </w:r>
      <w:r>
        <w:rPr>
          <w:rFonts w:ascii="Arial" w:hAnsi="Arial" w:cs="Arial"/>
        </w:rPr>
        <w:t xml:space="preserve">mass spectrometry </w:t>
      </w:r>
      <w:r w:rsidRPr="00E45C4A">
        <w:rPr>
          <w:rFonts w:ascii="Arial" w:hAnsi="Arial" w:cs="Arial"/>
        </w:rPr>
        <w:t>analyses</w:t>
      </w:r>
      <w:r>
        <w:rPr>
          <w:rFonts w:ascii="Arial" w:hAnsi="Arial" w:cs="Arial"/>
        </w:rPr>
        <w:t xml:space="preserve">. </w:t>
      </w:r>
      <w:r w:rsidRPr="00E45C4A">
        <w:rPr>
          <w:rFonts w:ascii="Arial" w:hAnsi="Arial" w:cs="Arial"/>
        </w:rPr>
        <w:t xml:space="preserve">W.C. co-designed and supervised the bioinformatics analyses and edited the manuscript; F.H. designed, initiated </w:t>
      </w:r>
      <w:r w:rsidR="006D41D8">
        <w:rPr>
          <w:rFonts w:ascii="Arial" w:hAnsi="Arial" w:cs="Arial"/>
        </w:rPr>
        <w:t>and supervised the study, analyz</w:t>
      </w:r>
      <w:r w:rsidRPr="00E45C4A">
        <w:rPr>
          <w:rFonts w:ascii="Arial" w:hAnsi="Arial" w:cs="Arial"/>
        </w:rPr>
        <w:t>ed data, and co-wrote the manuscript.</w:t>
      </w:r>
    </w:p>
    <w:p w14:paraId="00AD4447" w14:textId="77777777" w:rsidR="0009072D" w:rsidRDefault="0009072D" w:rsidP="00BC78E8">
      <w:pPr>
        <w:spacing w:line="360" w:lineRule="auto"/>
        <w:jc w:val="both"/>
        <w:rPr>
          <w:rFonts w:ascii="Arial" w:hAnsi="Arial" w:cs="Arial"/>
        </w:rPr>
      </w:pPr>
    </w:p>
    <w:p w14:paraId="7D354F5F" w14:textId="77777777" w:rsidR="0009072D" w:rsidRDefault="0009072D" w:rsidP="0009072D">
      <w:pPr>
        <w:pStyle w:val="Default"/>
        <w:spacing w:line="360" w:lineRule="auto"/>
        <w:jc w:val="both"/>
        <w:rPr>
          <w:lang w:val="en-US"/>
        </w:rPr>
      </w:pPr>
      <w:r w:rsidRPr="00ED27FA">
        <w:rPr>
          <w:b/>
          <w:lang w:val="en-US"/>
        </w:rPr>
        <w:t>Acknowledgements</w:t>
      </w:r>
    </w:p>
    <w:p w14:paraId="0132D7F7" w14:textId="2B6E13C2" w:rsidR="0009072D" w:rsidRDefault="004A0B35" w:rsidP="00E17D13">
      <w:pPr>
        <w:spacing w:line="360" w:lineRule="auto"/>
        <w:jc w:val="both"/>
        <w:rPr>
          <w:rFonts w:ascii="Arial" w:hAnsi="Arial" w:cs="Arial"/>
        </w:rPr>
      </w:pPr>
      <w:r>
        <w:rPr>
          <w:rFonts w:ascii="Arial" w:hAnsi="Arial" w:cs="Arial"/>
        </w:rPr>
        <w:t xml:space="preserve">We thank Regina Kanski for initial help to start work on this project. </w:t>
      </w:r>
      <w:r w:rsidR="0009072D" w:rsidRPr="004A0B35">
        <w:rPr>
          <w:rFonts w:ascii="Arial" w:hAnsi="Arial" w:cs="Arial"/>
          <w:highlight w:val="yellow"/>
        </w:rPr>
        <w:t>F.H. is</w:t>
      </w:r>
      <w:r w:rsidR="0009072D" w:rsidRPr="004A0B35">
        <w:rPr>
          <w:rFonts w:ascii="Arial" w:hAnsi="Arial" w:cs="Arial"/>
          <w:highlight w:val="yellow"/>
          <w:lang w:eastAsia="de-DE"/>
        </w:rPr>
        <w:t xml:space="preserve"> supported by the </w:t>
      </w:r>
      <w:r w:rsidR="0009072D" w:rsidRPr="004A0B35">
        <w:rPr>
          <w:rFonts w:ascii="Arial" w:hAnsi="Arial" w:cs="Arial"/>
          <w:bCs/>
          <w:highlight w:val="yellow"/>
        </w:rPr>
        <w:t xml:space="preserve">Deutsche </w:t>
      </w:r>
      <w:proofErr w:type="spellStart"/>
      <w:r w:rsidR="0009072D" w:rsidRPr="004A0B35">
        <w:rPr>
          <w:rFonts w:ascii="Arial" w:hAnsi="Arial" w:cs="Arial"/>
          <w:bCs/>
          <w:highlight w:val="yellow"/>
        </w:rPr>
        <w:t>Forschungsgemeinschaft</w:t>
      </w:r>
      <w:proofErr w:type="spellEnd"/>
      <w:r w:rsidR="0009072D" w:rsidRPr="004A0B35">
        <w:rPr>
          <w:rFonts w:ascii="Arial" w:hAnsi="Arial" w:cs="Arial"/>
          <w:bCs/>
          <w:highlight w:val="yellow"/>
        </w:rPr>
        <w:t xml:space="preserve"> through grants </w:t>
      </w:r>
      <w:r w:rsidR="0009072D" w:rsidRPr="004A0B35">
        <w:rPr>
          <w:rFonts w:ascii="Arial" w:hAnsi="Arial" w:cs="Arial"/>
          <w:highlight w:val="yellow"/>
        </w:rPr>
        <w:t xml:space="preserve">HE5398/3 and HE5398/4. W.C. is funded by the Federal Ministry for Education and Research (BMBF) and the Senate of Berlin, Berlin, Germany (BIMSB 0315362A, 0315362C). </w:t>
      </w:r>
      <w:r w:rsidR="00E17D13" w:rsidRPr="00E17D13">
        <w:rPr>
          <w:rFonts w:ascii="Arial" w:hAnsi="Arial" w:cs="Arial"/>
        </w:rPr>
        <w:t>MP is funded</w:t>
      </w:r>
      <w:r w:rsidR="00E17D13">
        <w:rPr>
          <w:rFonts w:ascii="Arial" w:hAnsi="Arial" w:cs="Arial"/>
        </w:rPr>
        <w:t xml:space="preserve"> </w:t>
      </w:r>
      <w:r w:rsidR="00E17D13" w:rsidRPr="00E17D13">
        <w:rPr>
          <w:rFonts w:ascii="Arial" w:hAnsi="Arial" w:cs="Arial"/>
        </w:rPr>
        <w:t xml:space="preserve">by a post-doc stipend of the Peter and </w:t>
      </w:r>
      <w:proofErr w:type="spellStart"/>
      <w:r w:rsidR="00E17D13" w:rsidRPr="00E17D13">
        <w:rPr>
          <w:rFonts w:ascii="Arial" w:hAnsi="Arial" w:cs="Arial"/>
        </w:rPr>
        <w:t>Traudl</w:t>
      </w:r>
      <w:proofErr w:type="spellEnd"/>
      <w:r w:rsidR="00E17D13" w:rsidRPr="00E17D13">
        <w:rPr>
          <w:rFonts w:ascii="Arial" w:hAnsi="Arial" w:cs="Arial"/>
        </w:rPr>
        <w:t xml:space="preserve"> </w:t>
      </w:r>
      <w:proofErr w:type="spellStart"/>
      <w:r w:rsidR="00E17D13" w:rsidRPr="00E17D13">
        <w:rPr>
          <w:rFonts w:ascii="Arial" w:hAnsi="Arial" w:cs="Arial"/>
        </w:rPr>
        <w:t>Engelhorn</w:t>
      </w:r>
      <w:proofErr w:type="spellEnd"/>
      <w:r w:rsidR="00E17D13" w:rsidRPr="00E17D13">
        <w:rPr>
          <w:rFonts w:ascii="Arial" w:hAnsi="Arial" w:cs="Arial"/>
        </w:rPr>
        <w:t xml:space="preserve"> Foundation</w:t>
      </w:r>
      <w:r w:rsidR="00E17D13">
        <w:rPr>
          <w:rFonts w:ascii="Arial" w:hAnsi="Arial" w:cs="Arial"/>
        </w:rPr>
        <w:t xml:space="preserve">. </w:t>
      </w:r>
      <w:r w:rsidR="0009072D" w:rsidRPr="004A0B35">
        <w:rPr>
          <w:rFonts w:ascii="Arial" w:hAnsi="Arial" w:cs="Arial"/>
          <w:highlight w:val="yellow"/>
        </w:rPr>
        <w:t>Q.G. is supported by the Chinese Scholarships Council (CSC)</w:t>
      </w:r>
      <w:r w:rsidR="0009072D" w:rsidRPr="00ED27FA">
        <w:rPr>
          <w:rFonts w:ascii="Arial" w:hAnsi="Arial" w:cs="Arial"/>
        </w:rPr>
        <w:t>.</w:t>
      </w:r>
      <w:r w:rsidR="0009072D">
        <w:rPr>
          <w:rFonts w:ascii="Arial" w:hAnsi="Arial" w:cs="Arial"/>
        </w:rPr>
        <w:t xml:space="preserve"> </w:t>
      </w:r>
      <w:r w:rsidR="0009072D" w:rsidRPr="00ED27FA">
        <w:rPr>
          <w:rFonts w:ascii="Arial" w:hAnsi="Arial" w:cs="Arial"/>
        </w:rPr>
        <w:t>We thank A. Franz for con</w:t>
      </w:r>
      <w:r w:rsidR="0009072D">
        <w:rPr>
          <w:rFonts w:ascii="Arial" w:hAnsi="Arial" w:cs="Arial"/>
        </w:rPr>
        <w:t xml:space="preserve">tributing as a rotation student, </w:t>
      </w:r>
      <w:r w:rsidR="0009072D" w:rsidRPr="00ED27FA">
        <w:rPr>
          <w:rFonts w:ascii="Arial" w:hAnsi="Arial" w:cs="Arial"/>
        </w:rPr>
        <w:t xml:space="preserve">Stefan </w:t>
      </w:r>
      <w:proofErr w:type="spellStart"/>
      <w:r w:rsidR="0009072D" w:rsidRPr="00ED27FA">
        <w:rPr>
          <w:rFonts w:ascii="Arial" w:hAnsi="Arial" w:cs="Arial"/>
        </w:rPr>
        <w:t>Mundlos</w:t>
      </w:r>
      <w:proofErr w:type="spellEnd"/>
      <w:r w:rsidR="0009072D" w:rsidRPr="00ED27FA">
        <w:rPr>
          <w:rFonts w:ascii="Arial" w:hAnsi="Arial" w:cs="Arial"/>
        </w:rPr>
        <w:t xml:space="preserve"> for providing the CRISPR-Cas9 vector</w:t>
      </w:r>
      <w:r w:rsidR="0009072D">
        <w:rPr>
          <w:rFonts w:ascii="Arial" w:hAnsi="Arial" w:cs="Arial"/>
        </w:rPr>
        <w:t>,</w:t>
      </w:r>
      <w:r w:rsidR="0009072D" w:rsidRPr="00ED27FA">
        <w:rPr>
          <w:rFonts w:ascii="Arial" w:hAnsi="Arial" w:cs="Arial"/>
        </w:rPr>
        <w:t xml:space="preserve"> and Markus Wahl and members of his group for discussions.</w:t>
      </w:r>
    </w:p>
    <w:p w14:paraId="08989C0E" w14:textId="77777777" w:rsidR="00C4231D" w:rsidRDefault="00C4231D" w:rsidP="00BC78E8">
      <w:pPr>
        <w:spacing w:line="360" w:lineRule="auto"/>
        <w:jc w:val="both"/>
        <w:rPr>
          <w:rFonts w:ascii="Arial" w:hAnsi="Arial" w:cs="Arial"/>
        </w:rPr>
      </w:pPr>
    </w:p>
    <w:p w14:paraId="38638AC2" w14:textId="77777777" w:rsidR="00E64DDB" w:rsidRDefault="00E64DDB" w:rsidP="00E64DDB">
      <w:pPr>
        <w:spacing w:line="360" w:lineRule="auto"/>
        <w:jc w:val="both"/>
        <w:rPr>
          <w:b/>
        </w:rPr>
      </w:pPr>
      <w:r w:rsidRPr="00ED27FA">
        <w:rPr>
          <w:rFonts w:ascii="Arial" w:hAnsi="Arial" w:cs="Arial"/>
          <w:b/>
          <w:bCs/>
          <w:color w:val="000000"/>
        </w:rPr>
        <w:t>References</w:t>
      </w:r>
    </w:p>
    <w:p w14:paraId="739D63F4" w14:textId="77777777" w:rsidR="004818E4" w:rsidRPr="004818E4" w:rsidRDefault="00C4231D" w:rsidP="00D45DAE">
      <w:pPr>
        <w:pStyle w:val="EndNoteBibliography"/>
        <w:rPr>
          <w:noProof/>
        </w:rPr>
      </w:pPr>
      <w:r>
        <w:rPr>
          <w:szCs w:val="24"/>
        </w:rPr>
        <w:fldChar w:fldCharType="begin"/>
      </w:r>
      <w:r>
        <w:rPr>
          <w:szCs w:val="24"/>
        </w:rPr>
        <w:instrText xml:space="preserve"> ADDIN EN.REFLIST </w:instrText>
      </w:r>
      <w:r>
        <w:rPr>
          <w:szCs w:val="24"/>
        </w:rPr>
        <w:fldChar w:fldCharType="separate"/>
      </w:r>
      <w:r w:rsidR="004818E4" w:rsidRPr="004818E4">
        <w:rPr>
          <w:noProof/>
        </w:rPr>
        <w:t>Algama, M., Oldmeadow, C., Tasker, E., Mengersen, K., and Keith, J.M. (2014). Drosophila 3' UTRs are more complex than protein-coding sequences. PloS one</w:t>
      </w:r>
      <w:r w:rsidR="004818E4" w:rsidRPr="004818E4">
        <w:rPr>
          <w:i/>
          <w:noProof/>
        </w:rPr>
        <w:t xml:space="preserve"> 9</w:t>
      </w:r>
      <w:r w:rsidR="004818E4" w:rsidRPr="004818E4">
        <w:rPr>
          <w:noProof/>
        </w:rPr>
        <w:t>, e97336.</w:t>
      </w:r>
    </w:p>
    <w:p w14:paraId="3E4DD59F" w14:textId="77777777" w:rsidR="004818E4" w:rsidRPr="004818E4" w:rsidRDefault="004818E4" w:rsidP="00D45DAE">
      <w:pPr>
        <w:pStyle w:val="EndNoteBibliography"/>
        <w:rPr>
          <w:noProof/>
        </w:rPr>
      </w:pPr>
      <w:r w:rsidRPr="004818E4">
        <w:rPr>
          <w:noProof/>
        </w:rPr>
        <w:lastRenderedPageBreak/>
        <w:t>Arribere, J.A., Cenik, E.S., Jain, N., Hess, G.T., Lee, C.H., Bassik, M.C., and Fire, A.Z. (2016). Translation readthrough mitigation. Nature</w:t>
      </w:r>
      <w:r w:rsidRPr="004818E4">
        <w:rPr>
          <w:i/>
          <w:noProof/>
        </w:rPr>
        <w:t xml:space="preserve"> advance online publication</w:t>
      </w:r>
      <w:r w:rsidRPr="004818E4">
        <w:rPr>
          <w:noProof/>
        </w:rPr>
        <w:t>.</w:t>
      </w:r>
    </w:p>
    <w:p w14:paraId="681A11AE" w14:textId="77777777" w:rsidR="004818E4" w:rsidRPr="004818E4" w:rsidRDefault="004818E4" w:rsidP="00D45DAE">
      <w:pPr>
        <w:pStyle w:val="EndNoteBibliography"/>
        <w:rPr>
          <w:noProof/>
        </w:rPr>
      </w:pPr>
      <w:r w:rsidRPr="004818E4">
        <w:rPr>
          <w:noProof/>
        </w:rPr>
        <w:t>Balla, S., Thapar, V., Verma, S., Luong, T., Faghri, T., Huang, C.H., Rajasekaran, S., del Campo, J.J., Shinn, J.H., Mohler, W.A.</w:t>
      </w:r>
      <w:r w:rsidRPr="004818E4">
        <w:rPr>
          <w:i/>
          <w:noProof/>
        </w:rPr>
        <w:t>, et al.</w:t>
      </w:r>
      <w:r w:rsidRPr="004818E4">
        <w:rPr>
          <w:noProof/>
        </w:rPr>
        <w:t xml:space="preserve"> (2006). Minimotif Miner: a tool for investigating protein function. Nature methods</w:t>
      </w:r>
      <w:r w:rsidRPr="004818E4">
        <w:rPr>
          <w:i/>
          <w:noProof/>
        </w:rPr>
        <w:t xml:space="preserve"> 3</w:t>
      </w:r>
      <w:r w:rsidRPr="004818E4">
        <w:rPr>
          <w:noProof/>
        </w:rPr>
        <w:t>, 175-177.</w:t>
      </w:r>
    </w:p>
    <w:p w14:paraId="6EE5B706" w14:textId="77777777" w:rsidR="004818E4" w:rsidRPr="004818E4" w:rsidRDefault="004818E4" w:rsidP="00D45DAE">
      <w:pPr>
        <w:pStyle w:val="EndNoteBibliography"/>
        <w:rPr>
          <w:noProof/>
        </w:rPr>
      </w:pPr>
      <w:r w:rsidRPr="004818E4">
        <w:rPr>
          <w:noProof/>
        </w:rPr>
        <w:t>Banjade, S., and Rosen, M.K. (2014). Phase transitions of multivalent proteins can promote clustering of membrane receptors. eLife</w:t>
      </w:r>
      <w:r w:rsidRPr="004818E4">
        <w:rPr>
          <w:i/>
          <w:noProof/>
        </w:rPr>
        <w:t xml:space="preserve"> 3</w:t>
      </w:r>
      <w:r w:rsidRPr="004818E4">
        <w:rPr>
          <w:noProof/>
        </w:rPr>
        <w:t>.</w:t>
      </w:r>
    </w:p>
    <w:p w14:paraId="1718E911" w14:textId="77777777" w:rsidR="004818E4" w:rsidRPr="004818E4" w:rsidRDefault="004818E4" w:rsidP="00D45DAE">
      <w:pPr>
        <w:pStyle w:val="EndNoteBibliography"/>
        <w:rPr>
          <w:noProof/>
        </w:rPr>
      </w:pPr>
      <w:r w:rsidRPr="004818E4">
        <w:rPr>
          <w:noProof/>
        </w:rPr>
        <w:t>Barash, Y., Calarco, J.A., Gao, W., Pan, Q., Wang, X., Shai, O., Blencowe, B.J., and Frey, B.J. (2010). Deciphering the splicing code. Nature</w:t>
      </w:r>
      <w:r w:rsidRPr="004818E4">
        <w:rPr>
          <w:i/>
          <w:noProof/>
        </w:rPr>
        <w:t xml:space="preserve"> 465</w:t>
      </w:r>
      <w:r w:rsidRPr="004818E4">
        <w:rPr>
          <w:noProof/>
        </w:rPr>
        <w:t>, 53-59.</w:t>
      </w:r>
    </w:p>
    <w:p w14:paraId="4873775D" w14:textId="77777777" w:rsidR="004818E4" w:rsidRPr="004818E4" w:rsidRDefault="004818E4" w:rsidP="00D45DAE">
      <w:pPr>
        <w:pStyle w:val="EndNoteBibliography"/>
        <w:rPr>
          <w:noProof/>
        </w:rPr>
      </w:pPr>
      <w:r w:rsidRPr="004818E4">
        <w:rPr>
          <w:noProof/>
        </w:rPr>
        <w:t>Barbosa-Morais, N.L., Irimia, M., Pan, Q., Xiong, H.Y., Gueroussov, S., Lee, L.J., Slobodeniuc, V., Kutter, C., Watt, S., Colak, R.</w:t>
      </w:r>
      <w:r w:rsidRPr="004818E4">
        <w:rPr>
          <w:i/>
          <w:noProof/>
        </w:rPr>
        <w:t>, et al.</w:t>
      </w:r>
      <w:r w:rsidRPr="004818E4">
        <w:rPr>
          <w:noProof/>
        </w:rPr>
        <w:t xml:space="preserve"> (2012). The evolutionary landscape of alternative splicing in vertebrate species. Science (New York, N.Y.)</w:t>
      </w:r>
      <w:r w:rsidRPr="004818E4">
        <w:rPr>
          <w:i/>
          <w:noProof/>
        </w:rPr>
        <w:t xml:space="preserve"> 338</w:t>
      </w:r>
      <w:r w:rsidRPr="004818E4">
        <w:rPr>
          <w:noProof/>
        </w:rPr>
        <w:t>, 1587-1593.</w:t>
      </w:r>
    </w:p>
    <w:p w14:paraId="77BA1B41" w14:textId="77777777" w:rsidR="004818E4" w:rsidRPr="004818E4" w:rsidRDefault="004818E4" w:rsidP="00D45DAE">
      <w:pPr>
        <w:pStyle w:val="EndNoteBibliography"/>
        <w:rPr>
          <w:noProof/>
        </w:rPr>
      </w:pPr>
      <w:r w:rsidRPr="004818E4">
        <w:rPr>
          <w:noProof/>
        </w:rPr>
        <w:t>Barren, B., Gakhar, L., Muradov, H., Boyd, K.K., Ramaswamy, S., and Artemyev, N.O. (2009). Structural basis of phosphodiesterase 6 inhibition by the C-terminal region of the gamma-subunit. The EMBO journal</w:t>
      </w:r>
      <w:r w:rsidRPr="004818E4">
        <w:rPr>
          <w:i/>
          <w:noProof/>
        </w:rPr>
        <w:t xml:space="preserve"> 28</w:t>
      </w:r>
      <w:r w:rsidRPr="004818E4">
        <w:rPr>
          <w:noProof/>
        </w:rPr>
        <w:t>, 3613-3622.</w:t>
      </w:r>
    </w:p>
    <w:p w14:paraId="493EBCAA" w14:textId="77777777" w:rsidR="004818E4" w:rsidRPr="004818E4" w:rsidRDefault="004818E4" w:rsidP="00D45DAE">
      <w:pPr>
        <w:pStyle w:val="EndNoteBibliography"/>
        <w:rPr>
          <w:noProof/>
        </w:rPr>
      </w:pPr>
      <w:r w:rsidRPr="004818E4">
        <w:rPr>
          <w:noProof/>
        </w:rPr>
        <w:t>Barrett, L.W., Fletcher, S., and Wilton, S.D. (2012). Regulation of eukaryotic gene expression by the untranslated gene regions and other non-coding elements. Cellular and molecular life sciences : CMLS</w:t>
      </w:r>
      <w:r w:rsidRPr="004818E4">
        <w:rPr>
          <w:i/>
          <w:noProof/>
        </w:rPr>
        <w:t xml:space="preserve"> 69</w:t>
      </w:r>
      <w:r w:rsidRPr="004818E4">
        <w:rPr>
          <w:noProof/>
        </w:rPr>
        <w:t>, 3613-3634.</w:t>
      </w:r>
    </w:p>
    <w:p w14:paraId="3E27D0FF" w14:textId="77777777" w:rsidR="004818E4" w:rsidRPr="004818E4" w:rsidRDefault="004818E4" w:rsidP="00D45DAE">
      <w:pPr>
        <w:pStyle w:val="EndNoteBibliography"/>
        <w:rPr>
          <w:noProof/>
        </w:rPr>
      </w:pPr>
      <w:r w:rsidRPr="004818E4">
        <w:rPr>
          <w:noProof/>
        </w:rPr>
        <w:t>Berkovits, B.D., and Mayr, C. (2015). Alternative 3' UTRs act as scaffolds to regulate membrane protein localization. Nature</w:t>
      </w:r>
      <w:r w:rsidRPr="004818E4">
        <w:rPr>
          <w:i/>
          <w:noProof/>
        </w:rPr>
        <w:t xml:space="preserve"> 522</w:t>
      </w:r>
      <w:r w:rsidRPr="004818E4">
        <w:rPr>
          <w:noProof/>
        </w:rPr>
        <w:t>, 363-367.</w:t>
      </w:r>
    </w:p>
    <w:p w14:paraId="74372A78" w14:textId="77777777" w:rsidR="004818E4" w:rsidRPr="004818E4" w:rsidRDefault="004818E4" w:rsidP="00D45DAE">
      <w:pPr>
        <w:pStyle w:val="EndNoteBibliography"/>
        <w:rPr>
          <w:noProof/>
        </w:rPr>
      </w:pPr>
      <w:r w:rsidRPr="004818E4">
        <w:rPr>
          <w:noProof/>
        </w:rPr>
        <w:t>Cooper, T.A., Wan, L., and Dreyfuss, G. (2009). RNA and disease. Cell</w:t>
      </w:r>
      <w:r w:rsidRPr="004818E4">
        <w:rPr>
          <w:i/>
          <w:noProof/>
        </w:rPr>
        <w:t xml:space="preserve"> 136</w:t>
      </w:r>
      <w:r w:rsidRPr="004818E4">
        <w:rPr>
          <w:noProof/>
        </w:rPr>
        <w:t>, 777-793.</w:t>
      </w:r>
    </w:p>
    <w:p w14:paraId="5FE93C73" w14:textId="77777777" w:rsidR="004818E4" w:rsidRPr="004818E4" w:rsidRDefault="004818E4" w:rsidP="00D45DAE">
      <w:pPr>
        <w:pStyle w:val="EndNoteBibliography"/>
        <w:rPr>
          <w:noProof/>
        </w:rPr>
      </w:pPr>
      <w:r w:rsidRPr="004818E4">
        <w:rPr>
          <w:noProof/>
        </w:rPr>
        <w:t>David, C.J., and Manley, J.L. (2010). Alternative pre-mRNA splicing regulation in cancer: pathways and programs unhinged. Genes &amp; development</w:t>
      </w:r>
      <w:r w:rsidRPr="004818E4">
        <w:rPr>
          <w:i/>
          <w:noProof/>
        </w:rPr>
        <w:t xml:space="preserve"> 24</w:t>
      </w:r>
      <w:r w:rsidRPr="004818E4">
        <w:rPr>
          <w:noProof/>
        </w:rPr>
        <w:t>, 2343-2364.</w:t>
      </w:r>
    </w:p>
    <w:p w14:paraId="52B9E38E" w14:textId="77777777" w:rsidR="004818E4" w:rsidRPr="004818E4" w:rsidRDefault="004818E4" w:rsidP="00D45DAE">
      <w:pPr>
        <w:pStyle w:val="EndNoteBibliography"/>
        <w:rPr>
          <w:noProof/>
        </w:rPr>
      </w:pPr>
      <w:r w:rsidRPr="004818E4">
        <w:rPr>
          <w:noProof/>
        </w:rPr>
        <w:t>Dvir, L., Srour, G., Abu-Ras, R., Miller, B., Shalev, S.A., and Ben-Yosef, T. (2010). Autosomal-recessive early-onset retinitis pigmentosa caused by a mutation in PDE6G, the gene encoding the gamma subunit of rod cGMP phosphodiesterase. American journal of human genetics</w:t>
      </w:r>
      <w:r w:rsidRPr="004818E4">
        <w:rPr>
          <w:i/>
          <w:noProof/>
        </w:rPr>
        <w:t xml:space="preserve"> 87</w:t>
      </w:r>
      <w:r w:rsidRPr="004818E4">
        <w:rPr>
          <w:noProof/>
        </w:rPr>
        <w:t>, 258-264.</w:t>
      </w:r>
    </w:p>
    <w:p w14:paraId="39FB5089" w14:textId="77777777" w:rsidR="004818E4" w:rsidRPr="004818E4" w:rsidRDefault="004818E4" w:rsidP="00D45DAE">
      <w:pPr>
        <w:pStyle w:val="EndNoteBibliography"/>
        <w:rPr>
          <w:noProof/>
        </w:rPr>
      </w:pPr>
      <w:r w:rsidRPr="004818E4">
        <w:rPr>
          <w:noProof/>
        </w:rPr>
        <w:t>Fuhrmann, M., Hausherr, A., Ferbitz, L., Schodl, T., Heitzer, M., and Hegemann, P. (2004). Monitoring dynamic expression of nuclear genes in Chlamydomonas reinhardtii by using a synthetic luciferase reporter gene. Plant molecular biology</w:t>
      </w:r>
      <w:r w:rsidRPr="004818E4">
        <w:rPr>
          <w:i/>
          <w:noProof/>
        </w:rPr>
        <w:t xml:space="preserve"> 55</w:t>
      </w:r>
      <w:r w:rsidRPr="004818E4">
        <w:rPr>
          <w:noProof/>
        </w:rPr>
        <w:t>, 869-881.</w:t>
      </w:r>
    </w:p>
    <w:p w14:paraId="3727E0B5" w14:textId="77777777" w:rsidR="004818E4" w:rsidRPr="004818E4" w:rsidRDefault="004818E4" w:rsidP="00D45DAE">
      <w:pPr>
        <w:pStyle w:val="EndNoteBibliography"/>
        <w:rPr>
          <w:noProof/>
        </w:rPr>
      </w:pPr>
      <w:r w:rsidRPr="004818E4">
        <w:rPr>
          <w:noProof/>
        </w:rPr>
        <w:t>Gubelmann, C., Schwalie, P.C., Raghav, S.K., Roder, E., Delessa, T., Kiehlmann, E., Waszak, S.M., Corsinotti, A., Udin, G., Holcombe, W.</w:t>
      </w:r>
      <w:r w:rsidRPr="004818E4">
        <w:rPr>
          <w:i/>
          <w:noProof/>
        </w:rPr>
        <w:t>, et al.</w:t>
      </w:r>
      <w:r w:rsidRPr="004818E4">
        <w:rPr>
          <w:noProof/>
        </w:rPr>
        <w:t xml:space="preserve"> (2014). Identification of the transcription factor ZEB1 as a central component of the adipogenic gene regulatory network. eLife</w:t>
      </w:r>
      <w:r w:rsidRPr="004818E4">
        <w:rPr>
          <w:i/>
          <w:noProof/>
        </w:rPr>
        <w:t xml:space="preserve"> 3</w:t>
      </w:r>
      <w:r w:rsidRPr="004818E4">
        <w:rPr>
          <w:noProof/>
        </w:rPr>
        <w:t>, e03346.</w:t>
      </w:r>
    </w:p>
    <w:p w14:paraId="297AFDE1" w14:textId="77777777" w:rsidR="004818E4" w:rsidRPr="004818E4" w:rsidRDefault="004818E4" w:rsidP="00D45DAE">
      <w:pPr>
        <w:pStyle w:val="EndNoteBibliography"/>
        <w:rPr>
          <w:noProof/>
        </w:rPr>
      </w:pPr>
      <w:r w:rsidRPr="004818E4">
        <w:rPr>
          <w:noProof/>
        </w:rPr>
        <w:t>Heffernan, R., Paliwal, K., Lyons, J., Dehzangi, A., Sharma, A., Wang, J., Sattar, A., Yang, Y., and Zhou, Y. (2015). Improving prediction of secondary structure, local backbone angles, and solvent accessible surface area of proteins by iterative deep learning. Scientific reports</w:t>
      </w:r>
      <w:r w:rsidRPr="004818E4">
        <w:rPr>
          <w:i/>
          <w:noProof/>
        </w:rPr>
        <w:t xml:space="preserve"> 5</w:t>
      </w:r>
      <w:r w:rsidRPr="004818E4">
        <w:rPr>
          <w:noProof/>
        </w:rPr>
        <w:t>, 11476.</w:t>
      </w:r>
    </w:p>
    <w:p w14:paraId="1C3DAD89" w14:textId="77777777" w:rsidR="004818E4" w:rsidRPr="004818E4" w:rsidRDefault="004818E4" w:rsidP="00D45DAE">
      <w:pPr>
        <w:pStyle w:val="EndNoteBibliography"/>
        <w:rPr>
          <w:noProof/>
        </w:rPr>
      </w:pPr>
      <w:r w:rsidRPr="004818E4">
        <w:rPr>
          <w:noProof/>
        </w:rPr>
        <w:t>Irimia, M., and Blencowe, B.J. (2012). Alternative splicing: decoding an expansive regulatory layer. Current opinion in cell biology</w:t>
      </w:r>
      <w:r w:rsidRPr="004818E4">
        <w:rPr>
          <w:i/>
          <w:noProof/>
        </w:rPr>
        <w:t xml:space="preserve"> 24</w:t>
      </w:r>
      <w:r w:rsidRPr="004818E4">
        <w:rPr>
          <w:noProof/>
        </w:rPr>
        <w:t>, 323-332.</w:t>
      </w:r>
    </w:p>
    <w:p w14:paraId="01A76F84" w14:textId="77777777" w:rsidR="004818E4" w:rsidRPr="004818E4" w:rsidRDefault="004818E4" w:rsidP="00D45DAE">
      <w:pPr>
        <w:pStyle w:val="EndNoteBibliography"/>
        <w:rPr>
          <w:noProof/>
        </w:rPr>
      </w:pPr>
      <w:r w:rsidRPr="004818E4">
        <w:rPr>
          <w:noProof/>
        </w:rPr>
        <w:lastRenderedPageBreak/>
        <w:t>Klippel, S., Wieczorek, M., Schumann, M., Krause, E., Marg, B., Seidel, T., Meyer, T., Knapp, E.W., and Freund, C. (2011). Multivalent binding of formin-binding protein 21 (FBP21)-tandem-WW domains fosters protein recognition in the pre-spliceosome. The Journal of biological chemistry</w:t>
      </w:r>
      <w:r w:rsidRPr="004818E4">
        <w:rPr>
          <w:i/>
          <w:noProof/>
        </w:rPr>
        <w:t xml:space="preserve"> 286</w:t>
      </w:r>
      <w:r w:rsidRPr="004818E4">
        <w:rPr>
          <w:noProof/>
        </w:rPr>
        <w:t>, 38478-38487.</w:t>
      </w:r>
    </w:p>
    <w:p w14:paraId="4C05288E" w14:textId="77777777" w:rsidR="004818E4" w:rsidRPr="004818E4" w:rsidRDefault="004818E4" w:rsidP="00D45DAE">
      <w:pPr>
        <w:pStyle w:val="EndNoteBibliography"/>
        <w:rPr>
          <w:noProof/>
        </w:rPr>
      </w:pPr>
      <w:r w:rsidRPr="004818E4">
        <w:rPr>
          <w:noProof/>
        </w:rPr>
        <w:t>Kovacs, E., Tompa, P., Liliom, K., and Kalmar, L. (2010). Dual coding in alternative reading frames correlates with intrinsic protein disorder. Proceedings of the National Academy of Sciences of the United States of America</w:t>
      </w:r>
      <w:r w:rsidRPr="004818E4">
        <w:rPr>
          <w:i/>
          <w:noProof/>
        </w:rPr>
        <w:t xml:space="preserve"> 107</w:t>
      </w:r>
      <w:r w:rsidRPr="004818E4">
        <w:rPr>
          <w:noProof/>
        </w:rPr>
        <w:t>, 5429-5434.</w:t>
      </w:r>
    </w:p>
    <w:p w14:paraId="6C113287" w14:textId="77777777" w:rsidR="004818E4" w:rsidRPr="004818E4" w:rsidRDefault="004818E4" w:rsidP="00D45DAE">
      <w:pPr>
        <w:pStyle w:val="EndNoteBibliography"/>
        <w:rPr>
          <w:noProof/>
        </w:rPr>
      </w:pPr>
      <w:r w:rsidRPr="004818E4">
        <w:rPr>
          <w:noProof/>
        </w:rPr>
        <w:t>Lauressergues, D., Couzigou, J.M., Clemente, H.S., Martinez, Y., Dunand, C., Becard, G., and Combier, J.P. (2015). Primary transcripts of microRNAs encode regulatory peptides. Nature</w:t>
      </w:r>
      <w:r w:rsidRPr="004818E4">
        <w:rPr>
          <w:i/>
          <w:noProof/>
        </w:rPr>
        <w:t xml:space="preserve"> 520</w:t>
      </w:r>
      <w:r w:rsidRPr="004818E4">
        <w:rPr>
          <w:noProof/>
        </w:rPr>
        <w:t>, 90-93.</w:t>
      </w:r>
    </w:p>
    <w:p w14:paraId="059B7DE4" w14:textId="77777777" w:rsidR="004818E4" w:rsidRPr="004818E4" w:rsidRDefault="004818E4" w:rsidP="00D45DAE">
      <w:pPr>
        <w:pStyle w:val="EndNoteBibliography"/>
        <w:rPr>
          <w:noProof/>
        </w:rPr>
      </w:pPr>
      <w:r w:rsidRPr="004818E4">
        <w:rPr>
          <w:noProof/>
        </w:rPr>
        <w:t>Lewis, B.P., Green, R.E., and Brenner, S.E. (2003). Evidence for the widespread coupling of alternative splicing and nonsense-mediated mRNA decay in humans. Proceedings of the National Academy of Sciences of the United States of America</w:t>
      </w:r>
      <w:r w:rsidRPr="004818E4">
        <w:rPr>
          <w:i/>
          <w:noProof/>
        </w:rPr>
        <w:t xml:space="preserve"> 100</w:t>
      </w:r>
      <w:r w:rsidRPr="004818E4">
        <w:rPr>
          <w:noProof/>
        </w:rPr>
        <w:t>, 189-192.</w:t>
      </w:r>
    </w:p>
    <w:p w14:paraId="0BC2B09A" w14:textId="77777777" w:rsidR="004818E4" w:rsidRPr="004818E4" w:rsidRDefault="004818E4" w:rsidP="00D45DAE">
      <w:pPr>
        <w:pStyle w:val="EndNoteBibliography"/>
        <w:rPr>
          <w:noProof/>
        </w:rPr>
      </w:pPr>
      <w:r w:rsidRPr="004818E4">
        <w:rPr>
          <w:noProof/>
        </w:rPr>
        <w:t>Linding, R., Jensen, L.J., Diella, F., Bork, P., Gibson, T.J., and Russell, R.B. (2003). Protein disorder prediction: implications for structural proteomics. Structure (London, England : 1993)</w:t>
      </w:r>
      <w:r w:rsidRPr="004818E4">
        <w:rPr>
          <w:i/>
          <w:noProof/>
        </w:rPr>
        <w:t xml:space="preserve"> 11</w:t>
      </w:r>
      <w:r w:rsidRPr="004818E4">
        <w:rPr>
          <w:noProof/>
        </w:rPr>
        <w:t>, 1453-1459.</w:t>
      </w:r>
    </w:p>
    <w:p w14:paraId="7AD2CF09" w14:textId="77777777" w:rsidR="004818E4" w:rsidRPr="004818E4" w:rsidRDefault="004818E4" w:rsidP="00D45DAE">
      <w:pPr>
        <w:pStyle w:val="EndNoteBibliography"/>
        <w:rPr>
          <w:noProof/>
        </w:rPr>
      </w:pPr>
      <w:r w:rsidRPr="004818E4">
        <w:rPr>
          <w:noProof/>
        </w:rPr>
        <w:t>Mackowiak, S.D., Zauber, H., Bielow, C., Thiel, D., Kutz, K., Calviello, L., Mastrobuoni, G., Rajewsky, N., Kempa, S., Selbach, M.</w:t>
      </w:r>
      <w:r w:rsidRPr="004818E4">
        <w:rPr>
          <w:i/>
          <w:noProof/>
        </w:rPr>
        <w:t>, et al.</w:t>
      </w:r>
      <w:r w:rsidRPr="004818E4">
        <w:rPr>
          <w:noProof/>
        </w:rPr>
        <w:t xml:space="preserve"> (2015). Extensive identification and analysis of conserved small ORFs in animals. Genome biology</w:t>
      </w:r>
      <w:r w:rsidRPr="004818E4">
        <w:rPr>
          <w:i/>
          <w:noProof/>
        </w:rPr>
        <w:t xml:space="preserve"> 16</w:t>
      </w:r>
      <w:r w:rsidRPr="004818E4">
        <w:rPr>
          <w:noProof/>
        </w:rPr>
        <w:t>, 179.</w:t>
      </w:r>
    </w:p>
    <w:p w14:paraId="14362BE2" w14:textId="77777777" w:rsidR="004818E4" w:rsidRPr="004818E4" w:rsidRDefault="004818E4" w:rsidP="00D45DAE">
      <w:pPr>
        <w:pStyle w:val="EndNoteBibliography"/>
        <w:rPr>
          <w:noProof/>
        </w:rPr>
      </w:pPr>
      <w:r w:rsidRPr="004818E4">
        <w:rPr>
          <w:noProof/>
        </w:rPr>
        <w:t>Mayr, C., and Bartel, D.P. (2009). Widespread shortening of 3'UTRs by alternative cleavage and polyadenylation activates oncogenes in cancer cells. Cell</w:t>
      </w:r>
      <w:r w:rsidRPr="004818E4">
        <w:rPr>
          <w:i/>
          <w:noProof/>
        </w:rPr>
        <w:t xml:space="preserve"> 138</w:t>
      </w:r>
      <w:r w:rsidRPr="004818E4">
        <w:rPr>
          <w:noProof/>
        </w:rPr>
        <w:t>, 673-684.</w:t>
      </w:r>
    </w:p>
    <w:p w14:paraId="38111242" w14:textId="77777777" w:rsidR="004818E4" w:rsidRPr="004818E4" w:rsidRDefault="004818E4" w:rsidP="00D45DAE">
      <w:pPr>
        <w:pStyle w:val="EndNoteBibliography"/>
        <w:rPr>
          <w:noProof/>
        </w:rPr>
      </w:pPr>
      <w:r w:rsidRPr="004818E4">
        <w:rPr>
          <w:noProof/>
        </w:rPr>
        <w:t>Pan, Q., Shai, O., Lee, L.J., Frey, B.J., and Blencowe, B.J. (2008). Deep surveying of alternative splicing complexity in the human transcriptome by high-throughput sequencing. Nature genetics</w:t>
      </w:r>
      <w:r w:rsidRPr="004818E4">
        <w:rPr>
          <w:i/>
          <w:noProof/>
        </w:rPr>
        <w:t xml:space="preserve"> 40</w:t>
      </w:r>
      <w:r w:rsidRPr="004818E4">
        <w:rPr>
          <w:noProof/>
        </w:rPr>
        <w:t>, 1413-1415.</w:t>
      </w:r>
    </w:p>
    <w:p w14:paraId="3588F14F" w14:textId="77777777" w:rsidR="004818E4" w:rsidRPr="004818E4" w:rsidRDefault="004818E4" w:rsidP="00D45DAE">
      <w:pPr>
        <w:pStyle w:val="EndNoteBibliography"/>
        <w:rPr>
          <w:noProof/>
        </w:rPr>
      </w:pPr>
      <w:r w:rsidRPr="004818E4">
        <w:rPr>
          <w:noProof/>
        </w:rPr>
        <w:t>Park, S.H., Zarrinpar, A., and Lim, W.A. (2003). Rewiring MAP kinase pathways using alternative scaffold assembly mechanisms. Science (New York, N.Y.)</w:t>
      </w:r>
      <w:r w:rsidRPr="004818E4">
        <w:rPr>
          <w:i/>
          <w:noProof/>
        </w:rPr>
        <w:t xml:space="preserve"> 299</w:t>
      </w:r>
      <w:r w:rsidRPr="004818E4">
        <w:rPr>
          <w:noProof/>
        </w:rPr>
        <w:t>, 1061-1064.</w:t>
      </w:r>
    </w:p>
    <w:p w14:paraId="0487953C" w14:textId="77777777" w:rsidR="004818E4" w:rsidRPr="004818E4" w:rsidRDefault="004818E4" w:rsidP="00D45DAE">
      <w:pPr>
        <w:pStyle w:val="EndNoteBibliography"/>
        <w:rPr>
          <w:noProof/>
        </w:rPr>
      </w:pPr>
      <w:r w:rsidRPr="004818E4">
        <w:rPr>
          <w:noProof/>
        </w:rPr>
        <w:t>Presnyak, V., Alhusaini, N., Chen, Y.H., Martin, S., Morris, N., Kline, N., Olson, S., Weinberg, D., Baker, K.E., Graveley, B.R.</w:t>
      </w:r>
      <w:r w:rsidRPr="004818E4">
        <w:rPr>
          <w:i/>
          <w:noProof/>
        </w:rPr>
        <w:t>, et al.</w:t>
      </w:r>
      <w:r w:rsidRPr="004818E4">
        <w:rPr>
          <w:noProof/>
        </w:rPr>
        <w:t xml:space="preserve"> (2015). Codon optimality is a major determinant of mRNA stability. Cell</w:t>
      </w:r>
      <w:r w:rsidRPr="004818E4">
        <w:rPr>
          <w:i/>
          <w:noProof/>
        </w:rPr>
        <w:t xml:space="preserve"> 160</w:t>
      </w:r>
      <w:r w:rsidRPr="004818E4">
        <w:rPr>
          <w:noProof/>
        </w:rPr>
        <w:t>, 1111-1124.</w:t>
      </w:r>
    </w:p>
    <w:p w14:paraId="752DB7DE" w14:textId="77777777" w:rsidR="004818E4" w:rsidRPr="004818E4" w:rsidRDefault="004818E4" w:rsidP="00D45DAE">
      <w:pPr>
        <w:pStyle w:val="EndNoteBibliography"/>
        <w:rPr>
          <w:noProof/>
        </w:rPr>
      </w:pPr>
      <w:r w:rsidRPr="00D45DAE">
        <w:rPr>
          <w:noProof/>
          <w:lang w:val="de-DE"/>
        </w:rPr>
        <w:t xml:space="preserve">Preussner, M., Wilhelmi, I., Schultz, A.S., Finkernagel, F., Michel, M., Moroy, T., and Heyd, F. (2014). </w:t>
      </w:r>
      <w:r w:rsidRPr="004818E4">
        <w:rPr>
          <w:noProof/>
        </w:rPr>
        <w:t>Rhythmic U2af26 alternative splicing controls PERIOD1 stability and the circadian clock in mice. Molecular cell</w:t>
      </w:r>
      <w:r w:rsidRPr="004818E4">
        <w:rPr>
          <w:i/>
          <w:noProof/>
        </w:rPr>
        <w:t xml:space="preserve"> 54</w:t>
      </w:r>
      <w:r w:rsidRPr="004818E4">
        <w:rPr>
          <w:noProof/>
        </w:rPr>
        <w:t>, 651-662.</w:t>
      </w:r>
    </w:p>
    <w:p w14:paraId="23CBD7AB" w14:textId="77777777" w:rsidR="004818E4" w:rsidRPr="004818E4" w:rsidRDefault="004818E4" w:rsidP="00D45DAE">
      <w:pPr>
        <w:pStyle w:val="EndNoteBibliography"/>
        <w:rPr>
          <w:noProof/>
        </w:rPr>
      </w:pPr>
      <w:r w:rsidRPr="004818E4">
        <w:rPr>
          <w:noProof/>
        </w:rPr>
        <w:t>Ran, F.A., Hsu, P.D., Wright, J., Agarwala, V., Scott, D.A., and Zhang, F. (2013). Genome engineering using the CRISPR-Cas9 system. Nature protocols</w:t>
      </w:r>
      <w:r w:rsidRPr="004818E4">
        <w:rPr>
          <w:i/>
          <w:noProof/>
        </w:rPr>
        <w:t xml:space="preserve"> 8</w:t>
      </w:r>
      <w:r w:rsidRPr="004818E4">
        <w:rPr>
          <w:noProof/>
        </w:rPr>
        <w:t>, 2281-2308.</w:t>
      </w:r>
    </w:p>
    <w:p w14:paraId="708D3762" w14:textId="77777777" w:rsidR="004818E4" w:rsidRPr="004818E4" w:rsidRDefault="004818E4" w:rsidP="00D45DAE">
      <w:pPr>
        <w:pStyle w:val="EndNoteBibliography"/>
        <w:rPr>
          <w:noProof/>
        </w:rPr>
      </w:pPr>
      <w:r w:rsidRPr="004818E4">
        <w:rPr>
          <w:noProof/>
        </w:rPr>
        <w:t>Ravi Chandra, B., Gowthaman, R., Raj Akhouri, R., Gupta, D., and Sh</w:t>
      </w:r>
      <w:r w:rsidRPr="004818E4">
        <w:rPr>
          <w:rFonts w:hint="eastAsia"/>
          <w:noProof/>
        </w:rPr>
        <w:t>arma, A. (2004). Distribution of proline</w:t>
      </w:r>
      <w:r w:rsidRPr="004818E4">
        <w:rPr>
          <w:rFonts w:hint="eastAsia"/>
          <w:noProof/>
        </w:rPr>
        <w:t>‐</w:t>
      </w:r>
      <w:r w:rsidRPr="004818E4">
        <w:rPr>
          <w:rFonts w:hint="eastAsia"/>
          <w:noProof/>
        </w:rPr>
        <w:t>rich (PxxP) motifs in distinct proteomes: functional and therapeutic implications for malaria and tuberculosis. Protein Engineering Design and Selection</w:t>
      </w:r>
      <w:r w:rsidRPr="004818E4">
        <w:rPr>
          <w:rFonts w:hint="eastAsia"/>
          <w:i/>
          <w:noProof/>
        </w:rPr>
        <w:t xml:space="preserve"> 17</w:t>
      </w:r>
      <w:r w:rsidRPr="004818E4">
        <w:rPr>
          <w:rFonts w:hint="eastAsia"/>
          <w:noProof/>
        </w:rPr>
        <w:t>, 175-182.</w:t>
      </w:r>
    </w:p>
    <w:p w14:paraId="1D896E81" w14:textId="77777777" w:rsidR="004818E4" w:rsidRPr="004818E4" w:rsidRDefault="004818E4" w:rsidP="00D45DAE">
      <w:pPr>
        <w:pStyle w:val="EndNoteBibliography"/>
        <w:rPr>
          <w:noProof/>
        </w:rPr>
      </w:pPr>
      <w:r w:rsidRPr="004818E4">
        <w:rPr>
          <w:noProof/>
        </w:rPr>
        <w:t>Rubin, G.M., Yandell, M.D., Wortman, J.R., Gabor Miklos, G.L., Nelson, C.R., Hariharan, I.K., Fortini, M.E., Li, P.W., Apweiler, R., Fleischmann, W.</w:t>
      </w:r>
      <w:r w:rsidRPr="004818E4">
        <w:rPr>
          <w:i/>
          <w:noProof/>
        </w:rPr>
        <w:t>, et al.</w:t>
      </w:r>
      <w:r w:rsidRPr="004818E4">
        <w:rPr>
          <w:noProof/>
        </w:rPr>
        <w:t xml:space="preserve"> (2000). Comparative genomics of the eukaryotes. Science (New York, N.Y.)</w:t>
      </w:r>
      <w:r w:rsidRPr="004818E4">
        <w:rPr>
          <w:i/>
          <w:noProof/>
        </w:rPr>
        <w:t xml:space="preserve"> 287</w:t>
      </w:r>
      <w:r w:rsidRPr="004818E4">
        <w:rPr>
          <w:noProof/>
        </w:rPr>
        <w:t>, 2204-2215.</w:t>
      </w:r>
    </w:p>
    <w:p w14:paraId="68842C1E" w14:textId="77777777" w:rsidR="004818E4" w:rsidRPr="004818E4" w:rsidRDefault="004818E4" w:rsidP="00D45DAE">
      <w:pPr>
        <w:pStyle w:val="EndNoteBibliography"/>
        <w:rPr>
          <w:noProof/>
        </w:rPr>
      </w:pPr>
      <w:r w:rsidRPr="004818E4">
        <w:rPr>
          <w:noProof/>
        </w:rPr>
        <w:lastRenderedPageBreak/>
        <w:t>Sandberg, R., Neilson, J.R., Sarma, A., Sharp, P.A., and Burge, C.B. (2008). Proliferating cells express mRNAs with shortened 3' untranslated regions and fewer microRNA target sites. Science (New York, N.Y.)</w:t>
      </w:r>
      <w:r w:rsidRPr="004818E4">
        <w:rPr>
          <w:i/>
          <w:noProof/>
        </w:rPr>
        <w:t xml:space="preserve"> 320</w:t>
      </w:r>
      <w:r w:rsidRPr="004818E4">
        <w:rPr>
          <w:noProof/>
        </w:rPr>
        <w:t>, 1643-1647.</w:t>
      </w:r>
    </w:p>
    <w:p w14:paraId="6D0CA2D7" w14:textId="77777777" w:rsidR="004818E4" w:rsidRPr="004818E4" w:rsidRDefault="004818E4" w:rsidP="00D45DAE">
      <w:pPr>
        <w:pStyle w:val="EndNoteBibliography"/>
        <w:rPr>
          <w:noProof/>
        </w:rPr>
      </w:pPr>
      <w:r w:rsidRPr="004818E4">
        <w:rPr>
          <w:noProof/>
        </w:rPr>
        <w:t>Schwanhausser, B., Busse, D., Li, N., Dittmar, G., Schuchhardt, J., Wolf, J., Chen, W., and Selbach, M. (2011). Global quantification of mammalian gene expression control. Nature</w:t>
      </w:r>
      <w:r w:rsidRPr="004818E4">
        <w:rPr>
          <w:i/>
          <w:noProof/>
        </w:rPr>
        <w:t xml:space="preserve"> 473</w:t>
      </w:r>
      <w:r w:rsidRPr="004818E4">
        <w:rPr>
          <w:noProof/>
        </w:rPr>
        <w:t>, 337-342.</w:t>
      </w:r>
    </w:p>
    <w:p w14:paraId="7B6A2B6C" w14:textId="77777777" w:rsidR="004818E4" w:rsidRPr="004818E4" w:rsidRDefault="004818E4" w:rsidP="00D45DAE">
      <w:pPr>
        <w:pStyle w:val="EndNoteBibliography"/>
        <w:rPr>
          <w:noProof/>
        </w:rPr>
      </w:pPr>
      <w:r w:rsidRPr="004818E4">
        <w:rPr>
          <w:noProof/>
        </w:rPr>
        <w:t>Slep, K.C., Kercher, M.A., He, W., Cowan, C.W., Wensel, T.G., and Sigler, P.B. (2001). Structural determinants for regulation of phosphodiesterase by a G protein at 2.0 A. Nature</w:t>
      </w:r>
      <w:r w:rsidRPr="004818E4">
        <w:rPr>
          <w:i/>
          <w:noProof/>
        </w:rPr>
        <w:t xml:space="preserve"> 409</w:t>
      </w:r>
      <w:r w:rsidRPr="004818E4">
        <w:rPr>
          <w:noProof/>
        </w:rPr>
        <w:t>, 1071-1077.</w:t>
      </w:r>
    </w:p>
    <w:p w14:paraId="60890403" w14:textId="77777777" w:rsidR="004818E4" w:rsidRPr="004818E4" w:rsidRDefault="004818E4" w:rsidP="00D45DAE">
      <w:pPr>
        <w:pStyle w:val="EndNoteBibliography"/>
        <w:rPr>
          <w:noProof/>
        </w:rPr>
      </w:pPr>
      <w:r w:rsidRPr="004818E4">
        <w:rPr>
          <w:noProof/>
        </w:rPr>
        <w:t>Song, J., Guo, L.W., Muradov, H., Artemyev, N.O., Ruoho, A.E., and Markley, J.L. (2008). Intrinsically disordered gamma-subunit of cGMP phosphodiesterase encodes functionally relevant transient secondary and tertiary structure. Proceedings of the National Academy of Sciences of the United States of America</w:t>
      </w:r>
      <w:r w:rsidRPr="004818E4">
        <w:rPr>
          <w:i/>
          <w:noProof/>
        </w:rPr>
        <w:t xml:space="preserve"> 105</w:t>
      </w:r>
      <w:r w:rsidRPr="004818E4">
        <w:rPr>
          <w:noProof/>
        </w:rPr>
        <w:t>, 1505-1510.</w:t>
      </w:r>
    </w:p>
    <w:p w14:paraId="2BDB2D61" w14:textId="77777777" w:rsidR="004818E4" w:rsidRPr="004818E4" w:rsidRDefault="004818E4" w:rsidP="00D45DAE">
      <w:pPr>
        <w:pStyle w:val="EndNoteBibliography"/>
        <w:rPr>
          <w:noProof/>
        </w:rPr>
      </w:pPr>
      <w:r w:rsidRPr="004818E4">
        <w:rPr>
          <w:noProof/>
        </w:rPr>
        <w:t>Tsang, S.H., Gouras, P., Yamashita, C.K., Kjeldbye, H., Fisher, J., Farber, D.B., and Goff, S.P. (1996). Retinal degeneration in mice lacking the gamma subunit of the rod cGMP phosphodiesterase. Science (New York, N.Y.)</w:t>
      </w:r>
      <w:r w:rsidRPr="004818E4">
        <w:rPr>
          <w:i/>
          <w:noProof/>
        </w:rPr>
        <w:t xml:space="preserve"> 272</w:t>
      </w:r>
      <w:r w:rsidRPr="004818E4">
        <w:rPr>
          <w:noProof/>
        </w:rPr>
        <w:t>, 1026-1029.</w:t>
      </w:r>
    </w:p>
    <w:p w14:paraId="6FCDB5A5" w14:textId="77777777" w:rsidR="004818E4" w:rsidRPr="004818E4" w:rsidRDefault="004818E4" w:rsidP="00D45DAE">
      <w:pPr>
        <w:pStyle w:val="EndNoteBibliography"/>
        <w:rPr>
          <w:noProof/>
        </w:rPr>
      </w:pPr>
      <w:r w:rsidRPr="004818E4">
        <w:rPr>
          <w:noProof/>
        </w:rPr>
        <w:t>van der Lee, R., Lang, B., Kruse, K., Gsponer, J., Sanchez de Groot, N., Huynen, M.A., Matouschek, A., Fuxreiter, M., and Babu, M.M. (2014). Intrinsically disordered segments affect protein half-life in the cell and during evolution. Cell reports</w:t>
      </w:r>
      <w:r w:rsidRPr="004818E4">
        <w:rPr>
          <w:i/>
          <w:noProof/>
        </w:rPr>
        <w:t xml:space="preserve"> 8</w:t>
      </w:r>
      <w:r w:rsidRPr="004818E4">
        <w:rPr>
          <w:noProof/>
        </w:rPr>
        <w:t>, 1832-1844.</w:t>
      </w:r>
    </w:p>
    <w:p w14:paraId="0FC27E23" w14:textId="77777777" w:rsidR="004818E4" w:rsidRPr="004818E4" w:rsidRDefault="004818E4" w:rsidP="00D45DAE">
      <w:pPr>
        <w:pStyle w:val="EndNoteBibliography"/>
        <w:rPr>
          <w:noProof/>
        </w:rPr>
      </w:pPr>
      <w:r w:rsidRPr="004818E4">
        <w:rPr>
          <w:noProof/>
        </w:rPr>
        <w:t>Wang, E.T., Sandberg, R., Luo, S., Khrebtukova, I., Zhang, L., Mayr, C., Kingsmore, S.F., Schroth, G.P., and Burge, C.B. (2008). Alternative isoform regulation in human tissue transcriptomes. Nature</w:t>
      </w:r>
      <w:r w:rsidRPr="004818E4">
        <w:rPr>
          <w:i/>
          <w:noProof/>
        </w:rPr>
        <w:t xml:space="preserve"> 456</w:t>
      </w:r>
      <w:r w:rsidRPr="004818E4">
        <w:rPr>
          <w:noProof/>
        </w:rPr>
        <w:t>, 470-476.</w:t>
      </w:r>
    </w:p>
    <w:p w14:paraId="219D5D08" w14:textId="77777777" w:rsidR="004818E4" w:rsidRPr="004818E4" w:rsidRDefault="004818E4" w:rsidP="00D45DAE">
      <w:pPr>
        <w:pStyle w:val="EndNoteBibliography"/>
        <w:rPr>
          <w:noProof/>
        </w:rPr>
      </w:pPr>
      <w:r w:rsidRPr="004818E4">
        <w:rPr>
          <w:noProof/>
        </w:rPr>
        <w:t>Yang, X., Coulombe-Huntington, J., Kang, S., Sheynkman, G.M., Hao, T., Richardson, A., Sun, S., Yang, F., Shen, Y.A., Murray, R.R.</w:t>
      </w:r>
      <w:r w:rsidRPr="004818E4">
        <w:rPr>
          <w:i/>
          <w:noProof/>
        </w:rPr>
        <w:t>, et al.</w:t>
      </w:r>
      <w:r w:rsidRPr="004818E4">
        <w:rPr>
          <w:noProof/>
        </w:rPr>
        <w:t xml:space="preserve"> (2016). Widespread Expansion of Protein Interaction Capabilities by Alternative Splicing. Cell</w:t>
      </w:r>
      <w:r w:rsidRPr="004818E4">
        <w:rPr>
          <w:i/>
          <w:noProof/>
        </w:rPr>
        <w:t xml:space="preserve"> 164</w:t>
      </w:r>
      <w:r w:rsidRPr="004818E4">
        <w:rPr>
          <w:noProof/>
        </w:rPr>
        <w:t>, 805-817.</w:t>
      </w:r>
    </w:p>
    <w:p w14:paraId="612B2538" w14:textId="77777777" w:rsidR="004818E4" w:rsidRPr="004818E4" w:rsidRDefault="004818E4">
      <w:pPr>
        <w:pStyle w:val="EndNoteBibliography"/>
        <w:rPr>
          <w:noProof/>
        </w:rPr>
      </w:pPr>
      <w:r w:rsidRPr="004818E4">
        <w:rPr>
          <w:noProof/>
        </w:rPr>
        <w:t>Yeo, G., and Burge, C.B. (2004). Maximum entropy modeling of short sequence motifs with applications to RNA splicing signals. Journal of computational biology : a journal of computational molecular cell biology</w:t>
      </w:r>
      <w:r w:rsidRPr="004818E4">
        <w:rPr>
          <w:i/>
          <w:noProof/>
        </w:rPr>
        <w:t xml:space="preserve"> 11</w:t>
      </w:r>
      <w:r w:rsidRPr="004818E4">
        <w:rPr>
          <w:noProof/>
        </w:rPr>
        <w:t>, 377-394.</w:t>
      </w:r>
    </w:p>
    <w:p w14:paraId="2A773CF2" w14:textId="77C1CEE5" w:rsidR="000C7805" w:rsidRDefault="00C4231D">
      <w:pPr>
        <w:pStyle w:val="EndNoteBibliography"/>
      </w:pPr>
      <w:r>
        <w:fldChar w:fldCharType="end"/>
      </w:r>
    </w:p>
    <w:p w14:paraId="69DA1023" w14:textId="77777777" w:rsidR="000C6414" w:rsidRDefault="000C6414">
      <w:pPr>
        <w:pStyle w:val="EndNoteBibliography"/>
      </w:pPr>
    </w:p>
    <w:p w14:paraId="6DAA1103" w14:textId="77777777" w:rsidR="000C6414" w:rsidRDefault="000C6414">
      <w:pPr>
        <w:pStyle w:val="EndNoteBibliography"/>
      </w:pPr>
    </w:p>
    <w:p w14:paraId="305B9B6C" w14:textId="77777777" w:rsidR="000C6414" w:rsidRDefault="000C6414">
      <w:pPr>
        <w:pStyle w:val="EndNoteBibliography"/>
      </w:pPr>
    </w:p>
    <w:p w14:paraId="45665779" w14:textId="77777777" w:rsidR="000C6414" w:rsidRDefault="000C6414">
      <w:pPr>
        <w:pStyle w:val="EndNoteBibliography"/>
      </w:pPr>
    </w:p>
    <w:p w14:paraId="0236A39D" w14:textId="77777777" w:rsidR="000C6414" w:rsidRDefault="000C6414">
      <w:pPr>
        <w:pStyle w:val="EndNoteBibliography"/>
      </w:pPr>
    </w:p>
    <w:p w14:paraId="052F6BAC" w14:textId="77777777" w:rsidR="000C6414" w:rsidRDefault="000C6414">
      <w:pPr>
        <w:pStyle w:val="EndNoteBibliography"/>
      </w:pPr>
    </w:p>
    <w:p w14:paraId="07424A5B" w14:textId="77777777" w:rsidR="000C6414" w:rsidRDefault="000C6414">
      <w:pPr>
        <w:pStyle w:val="EndNoteBibliography"/>
      </w:pPr>
    </w:p>
    <w:p w14:paraId="152B3741" w14:textId="77777777" w:rsidR="000C6414" w:rsidRDefault="000C6414">
      <w:pPr>
        <w:pStyle w:val="EndNoteBibliography"/>
      </w:pPr>
    </w:p>
    <w:p w14:paraId="35F377A8" w14:textId="77777777" w:rsidR="000C6414" w:rsidRDefault="000C6414">
      <w:pPr>
        <w:pStyle w:val="EndNoteBibliography"/>
      </w:pPr>
    </w:p>
    <w:p w14:paraId="58424012" w14:textId="77777777" w:rsidR="000C6414" w:rsidRDefault="000C6414">
      <w:pPr>
        <w:pStyle w:val="EndNoteBibliography"/>
      </w:pPr>
    </w:p>
    <w:p w14:paraId="00A0DCCB" w14:textId="77777777" w:rsidR="000C6414" w:rsidRDefault="000C6414">
      <w:pPr>
        <w:pStyle w:val="EndNoteBibliography"/>
      </w:pPr>
    </w:p>
    <w:p w14:paraId="3642FA97" w14:textId="77777777" w:rsidR="000C6414" w:rsidRDefault="000C6414">
      <w:pPr>
        <w:pStyle w:val="EndNoteBibliography"/>
      </w:pPr>
    </w:p>
    <w:p w14:paraId="42943817" w14:textId="77777777" w:rsidR="000C6414" w:rsidRDefault="000C6414">
      <w:pPr>
        <w:pStyle w:val="EndNoteBibliography"/>
      </w:pPr>
    </w:p>
    <w:p w14:paraId="6C3CB933"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Figure 1: Alternative splicing of penultimate exons frequently extends the ORF into the 3’UTR.</w:t>
      </w:r>
      <w:r>
        <w:rPr>
          <w:rFonts w:ascii="Arial" w:hAnsi="Arial" w:cs="Arial"/>
        </w:rPr>
        <w:t xml:space="preserve"> </w:t>
      </w:r>
    </w:p>
    <w:p w14:paraId="7099DD2C" w14:textId="77777777" w:rsidR="00D45DAE" w:rsidRDefault="00D45DAE" w:rsidP="00D45DAE">
      <w:pPr>
        <w:adjustRightInd w:val="0"/>
        <w:snapToGrid w:val="0"/>
        <w:spacing w:after="120" w:line="360" w:lineRule="auto"/>
        <w:jc w:val="both"/>
        <w:rPr>
          <w:rFonts w:ascii="Arial" w:hAnsi="Arial" w:cs="Arial"/>
          <w:bCs/>
        </w:rPr>
      </w:pPr>
      <w:r>
        <w:rPr>
          <w:rFonts w:ascii="Arial" w:hAnsi="Arial" w:cs="Arial"/>
          <w:b/>
        </w:rPr>
        <w:t>A)</w:t>
      </w:r>
      <w:r>
        <w:rPr>
          <w:rFonts w:ascii="Arial" w:hAnsi="Arial" w:cs="Arial"/>
        </w:rPr>
        <w:t xml:space="preserve"> Schematic representation of the identification of skipping events that allow translation into the 3’UTR (left)</w:t>
      </w:r>
      <w:r w:rsidRPr="00ED05F7">
        <w:rPr>
          <w:rFonts w:ascii="Arial" w:hAnsi="Arial" w:cs="Arial"/>
          <w:bCs/>
        </w:rPr>
        <w:t>.</w:t>
      </w:r>
      <w:r>
        <w:rPr>
          <w:rFonts w:ascii="Arial" w:hAnsi="Arial" w:cs="Arial"/>
          <w:bCs/>
        </w:rPr>
        <w:t xml:space="preserve"> Pie-chart showing validation of candidates by RNA-seq data (right). </w:t>
      </w:r>
      <w:r>
        <w:rPr>
          <w:rFonts w:ascii="Arial" w:hAnsi="Arial" w:cs="Arial"/>
          <w:b/>
          <w:bCs/>
        </w:rPr>
        <w:t>B)</w:t>
      </w:r>
      <w:r>
        <w:rPr>
          <w:rFonts w:ascii="Arial" w:hAnsi="Arial" w:cs="Arial"/>
          <w:bCs/>
        </w:rPr>
        <w:t xml:space="preserve"> S</w:t>
      </w:r>
      <w:r>
        <w:rPr>
          <w:rFonts w:ascii="Arial" w:hAnsi="Arial" w:cs="Arial"/>
        </w:rPr>
        <w:t>plicing sensitive radioactive RT-PCRs detecting full-length (</w:t>
      </w:r>
      <w:proofErr w:type="spellStart"/>
      <w:r>
        <w:rPr>
          <w:rFonts w:ascii="Arial" w:hAnsi="Arial" w:cs="Arial"/>
        </w:rPr>
        <w:t>fl</w:t>
      </w:r>
      <w:proofErr w:type="spellEnd"/>
      <w:r>
        <w:rPr>
          <w:rFonts w:ascii="Arial" w:hAnsi="Arial" w:cs="Arial"/>
        </w:rPr>
        <w:t xml:space="preserve">) or frameshift (fs) isoforms in mouse </w:t>
      </w:r>
      <w:r w:rsidRPr="00ED05F7">
        <w:rPr>
          <w:rFonts w:ascii="Arial" w:hAnsi="Arial" w:cs="Arial"/>
          <w:bCs/>
        </w:rPr>
        <w:t>liver (L), brain (B), testis (T) and kidney (K)</w:t>
      </w:r>
      <w:r>
        <w:rPr>
          <w:rFonts w:ascii="Arial" w:hAnsi="Arial" w:cs="Arial"/>
          <w:bCs/>
        </w:rPr>
        <w:t>, n=3</w:t>
      </w:r>
      <w:r>
        <w:rPr>
          <w:rFonts w:ascii="Arial" w:hAnsi="Arial" w:cs="Arial"/>
        </w:rPr>
        <w:t xml:space="preserve">. </w:t>
      </w:r>
      <w:r>
        <w:rPr>
          <w:rFonts w:ascii="Arial" w:hAnsi="Arial" w:cs="Arial"/>
          <w:b/>
          <w:bCs/>
        </w:rPr>
        <w:t xml:space="preserve">C) </w:t>
      </w:r>
      <w:r w:rsidRPr="00ED05F7">
        <w:rPr>
          <w:rFonts w:ascii="Arial" w:hAnsi="Arial" w:cs="Arial"/>
          <w:bCs/>
        </w:rPr>
        <w:t xml:space="preserve">Distribution of </w:t>
      </w:r>
      <w:r>
        <w:rPr>
          <w:rFonts w:ascii="Arial" w:hAnsi="Arial" w:cs="Arial"/>
          <w:bCs/>
        </w:rPr>
        <w:t xml:space="preserve">the </w:t>
      </w:r>
      <w:r w:rsidRPr="00ED05F7">
        <w:rPr>
          <w:rFonts w:ascii="Arial" w:hAnsi="Arial" w:cs="Arial"/>
          <w:bCs/>
        </w:rPr>
        <w:t xml:space="preserve">number of penultimate </w:t>
      </w:r>
      <w:proofErr w:type="gramStart"/>
      <w:r w:rsidRPr="00ED05F7">
        <w:rPr>
          <w:rFonts w:ascii="Arial" w:hAnsi="Arial" w:cs="Arial"/>
          <w:bCs/>
        </w:rPr>
        <w:t>exon</w:t>
      </w:r>
      <w:proofErr w:type="gramEnd"/>
      <w:r w:rsidRPr="00ED05F7">
        <w:rPr>
          <w:rFonts w:ascii="Arial" w:hAnsi="Arial" w:cs="Arial"/>
          <w:bCs/>
        </w:rPr>
        <w:t xml:space="preserve"> skipping events (y axis) </w:t>
      </w:r>
      <w:r>
        <w:rPr>
          <w:rFonts w:ascii="Arial" w:hAnsi="Arial" w:cs="Arial"/>
          <w:bCs/>
        </w:rPr>
        <w:t>in 22 different</w:t>
      </w:r>
      <w:r w:rsidRPr="00ED05F7">
        <w:rPr>
          <w:rFonts w:ascii="Arial" w:hAnsi="Arial" w:cs="Arial"/>
          <w:bCs/>
        </w:rPr>
        <w:t xml:space="preserve"> mouse tissues</w:t>
      </w:r>
      <w:r>
        <w:rPr>
          <w:rFonts w:ascii="Arial" w:hAnsi="Arial" w:cs="Arial"/>
          <w:bCs/>
        </w:rPr>
        <w:t xml:space="preserve">. </w:t>
      </w:r>
      <w:r>
        <w:rPr>
          <w:rFonts w:ascii="Arial" w:hAnsi="Arial" w:cs="Arial"/>
          <w:b/>
          <w:bCs/>
        </w:rPr>
        <w:t>D)</w:t>
      </w:r>
      <w:r>
        <w:rPr>
          <w:rFonts w:ascii="Arial" w:hAnsi="Arial" w:cs="Arial"/>
          <w:bCs/>
        </w:rPr>
        <w:t xml:space="preserve"> </w:t>
      </w:r>
      <w:r w:rsidRPr="00ED05F7">
        <w:rPr>
          <w:rFonts w:ascii="Arial" w:hAnsi="Arial" w:cs="Arial"/>
          <w:bCs/>
        </w:rPr>
        <w:t xml:space="preserve">Heatmap of </w:t>
      </w:r>
      <w:r>
        <w:rPr>
          <w:rFonts w:ascii="Arial" w:hAnsi="Arial" w:cs="Arial"/>
          <w:bCs/>
        </w:rPr>
        <w:t xml:space="preserve">estimated </w:t>
      </w:r>
      <w:r w:rsidRPr="00ED05F7">
        <w:rPr>
          <w:rFonts w:ascii="Arial" w:hAnsi="Arial" w:cs="Arial"/>
          <w:bCs/>
        </w:rPr>
        <w:t>PSI</w:t>
      </w:r>
      <w:r>
        <w:rPr>
          <w:rFonts w:ascii="Arial" w:hAnsi="Arial" w:cs="Arial"/>
          <w:bCs/>
        </w:rPr>
        <w:t xml:space="preserve"> (Percent Spliced In) </w:t>
      </w:r>
      <w:r w:rsidRPr="00ED05F7">
        <w:rPr>
          <w:rFonts w:ascii="Arial" w:hAnsi="Arial" w:cs="Arial"/>
          <w:bCs/>
        </w:rPr>
        <w:t>values for</w:t>
      </w:r>
      <w:r>
        <w:rPr>
          <w:rFonts w:ascii="Arial" w:hAnsi="Arial" w:cs="Arial"/>
          <w:bCs/>
        </w:rPr>
        <w:t xml:space="preserve"> 824 </w:t>
      </w:r>
      <w:r w:rsidRPr="00ED05F7">
        <w:rPr>
          <w:rFonts w:ascii="Arial" w:hAnsi="Arial" w:cs="Arial"/>
          <w:bCs/>
        </w:rPr>
        <w:t>tissue-specific penultimate exons (defined as |ΔPSI| ≥10% between any two tissues)</w:t>
      </w:r>
      <w:r>
        <w:rPr>
          <w:rFonts w:ascii="Arial" w:hAnsi="Arial" w:cs="Arial"/>
          <w:bCs/>
        </w:rPr>
        <w:t>.</w:t>
      </w:r>
    </w:p>
    <w:p w14:paraId="59C6E6BB" w14:textId="77777777" w:rsidR="00D45DAE" w:rsidRDefault="00D45DAE" w:rsidP="00D45DAE">
      <w:pPr>
        <w:adjustRightInd w:val="0"/>
        <w:snapToGrid w:val="0"/>
        <w:spacing w:after="120" w:line="360" w:lineRule="auto"/>
        <w:jc w:val="both"/>
        <w:rPr>
          <w:rFonts w:ascii="Arial" w:hAnsi="Arial" w:cs="Arial"/>
          <w:bCs/>
        </w:rPr>
      </w:pPr>
    </w:p>
    <w:p w14:paraId="3E8E769D"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2: Frameshift-isoforms are translated and are enriched in </w:t>
      </w:r>
      <w:proofErr w:type="spellStart"/>
      <w:r>
        <w:rPr>
          <w:rFonts w:ascii="Arial" w:hAnsi="Arial" w:cs="Arial"/>
          <w:b/>
        </w:rPr>
        <w:t>PxxP</w:t>
      </w:r>
      <w:proofErr w:type="spellEnd"/>
      <w:r>
        <w:rPr>
          <w:rFonts w:ascii="Arial" w:hAnsi="Arial" w:cs="Arial"/>
          <w:b/>
        </w:rPr>
        <w:t xml:space="preserve"> motifs. </w:t>
      </w:r>
    </w:p>
    <w:p w14:paraId="7A694756" w14:textId="77777777" w:rsidR="00D45DAE" w:rsidRDefault="00D45DAE" w:rsidP="00D45DAE">
      <w:pPr>
        <w:adjustRightInd w:val="0"/>
        <w:snapToGrid w:val="0"/>
        <w:spacing w:after="120" w:line="360" w:lineRule="auto"/>
        <w:jc w:val="both"/>
        <w:rPr>
          <w:rFonts w:ascii="Arial" w:eastAsia="Times New Roman" w:hAnsi="Arial" w:cs="Arial"/>
          <w:color w:val="000000"/>
        </w:rPr>
      </w:pPr>
      <w:r>
        <w:rPr>
          <w:rFonts w:ascii="Arial" w:hAnsi="Arial" w:cs="Arial"/>
          <w:b/>
        </w:rPr>
        <w:t>A</w:t>
      </w:r>
      <w:r w:rsidRPr="00C13510">
        <w:rPr>
          <w:rFonts w:ascii="Arial" w:hAnsi="Arial" w:cs="Arial"/>
          <w:b/>
        </w:rPr>
        <w:t xml:space="preserve">) </w:t>
      </w:r>
      <w:r w:rsidRPr="00C13510">
        <w:rPr>
          <w:rFonts w:ascii="Arial" w:hAnsi="Arial" w:cs="Arial"/>
        </w:rPr>
        <w:t>Number of unique peptides identified in mouse brain lysate mapping to predicted frameshift C-termini</w:t>
      </w:r>
      <w:r>
        <w:rPr>
          <w:rFonts w:ascii="Arial" w:hAnsi="Arial" w:cs="Arial"/>
        </w:rPr>
        <w:t xml:space="preserve"> (</w:t>
      </w:r>
      <w:r>
        <w:rPr>
          <w:rFonts w:ascii="Arial" w:eastAsia="Times New Roman" w:hAnsi="Arial" w:cs="Arial"/>
          <w:color w:val="000000"/>
        </w:rPr>
        <w:t>unambiguously identified frameshift C-termini marked in red)</w:t>
      </w:r>
      <w:r>
        <w:rPr>
          <w:rFonts w:ascii="Arial" w:hAnsi="Arial" w:cs="Arial"/>
        </w:rPr>
        <w:t>; some peptides map</w:t>
      </w:r>
      <w:r w:rsidRPr="00C13510">
        <w:rPr>
          <w:rFonts w:ascii="Arial" w:hAnsi="Arial" w:cs="Arial"/>
        </w:rPr>
        <w:t xml:space="preserve"> to the same frameshift sequences.</w:t>
      </w:r>
      <w:r>
        <w:rPr>
          <w:rFonts w:ascii="Arial" w:hAnsi="Arial" w:cs="Arial"/>
        </w:rPr>
        <w:t xml:space="preserve"> </w:t>
      </w:r>
      <w:r>
        <w:rPr>
          <w:rFonts w:ascii="Arial" w:eastAsia="Times New Roman" w:hAnsi="Arial" w:cs="Arial"/>
          <w:b/>
          <w:color w:val="000000"/>
        </w:rPr>
        <w:t>B</w:t>
      </w:r>
      <w:r w:rsidRPr="00C13510">
        <w:rPr>
          <w:rFonts w:ascii="Arial" w:eastAsia="Times New Roman" w:hAnsi="Arial" w:cs="Arial"/>
          <w:b/>
          <w:color w:val="000000"/>
        </w:rPr>
        <w:t xml:space="preserve">) </w:t>
      </w:r>
      <w:r w:rsidRPr="00C13510">
        <w:rPr>
          <w:rFonts w:ascii="Arial" w:eastAsia="Times New Roman" w:hAnsi="Arial" w:cs="Arial"/>
          <w:color w:val="000000"/>
        </w:rPr>
        <w:t xml:space="preserve">Schematic representation of targeted SIM MS method. Peptide mass peaks with the highest relative intensities (red circles) are chosen for MS2 fragmentation and subsequent identification. By focusing on only a narrow mass range, specific peptide mass peaks </w:t>
      </w:r>
      <w:r>
        <w:rPr>
          <w:rFonts w:ascii="Arial" w:eastAsia="Times New Roman" w:hAnsi="Arial" w:cs="Arial"/>
          <w:color w:val="000000"/>
        </w:rPr>
        <w:t>can</w:t>
      </w:r>
      <w:r w:rsidRPr="00C13510">
        <w:rPr>
          <w:rFonts w:ascii="Arial" w:eastAsia="Times New Roman" w:hAnsi="Arial" w:cs="Arial"/>
          <w:color w:val="000000"/>
        </w:rPr>
        <w:t xml:space="preserve"> be targeted and, due to decreased background, fragmented and further identified. </w:t>
      </w:r>
      <w:r>
        <w:rPr>
          <w:rFonts w:ascii="Arial" w:eastAsia="Times New Roman" w:hAnsi="Arial" w:cs="Arial"/>
          <w:b/>
          <w:color w:val="000000"/>
        </w:rPr>
        <w:t>C</w:t>
      </w:r>
      <w:r w:rsidRPr="00C13510">
        <w:rPr>
          <w:rFonts w:ascii="Arial" w:hAnsi="Arial" w:cs="Arial"/>
          <w:b/>
        </w:rPr>
        <w:t>)</w:t>
      </w:r>
      <w:r w:rsidRPr="00C13510">
        <w:rPr>
          <w:rFonts w:ascii="Arial" w:hAnsi="Arial" w:cs="Arial"/>
        </w:rPr>
        <w:t xml:space="preserve"> Targeting of peptide NLAADPDLAQVLEMLK, a </w:t>
      </w:r>
      <w:proofErr w:type="spellStart"/>
      <w:r w:rsidRPr="00C13510">
        <w:rPr>
          <w:rFonts w:ascii="Arial" w:hAnsi="Arial" w:cs="Arial"/>
        </w:rPr>
        <w:t>proteotypic</w:t>
      </w:r>
      <w:proofErr w:type="spellEnd"/>
      <w:r w:rsidRPr="00C13510">
        <w:rPr>
          <w:rFonts w:ascii="Arial" w:hAnsi="Arial" w:cs="Arial"/>
        </w:rPr>
        <w:t xml:space="preserve"> peptide mapping to the novel frameshift C-terminus of SGSH, and </w:t>
      </w:r>
      <w:r w:rsidRPr="00C13510">
        <w:rPr>
          <w:rFonts w:ascii="Arial" w:eastAsia="Times New Roman" w:hAnsi="Arial" w:cs="Arial"/>
          <w:color w:val="000000"/>
        </w:rPr>
        <w:t>SGQASPSRPESPRPPFDL,</w:t>
      </w:r>
      <w:r>
        <w:rPr>
          <w:rFonts w:ascii="Arial" w:eastAsia="Times New Roman" w:hAnsi="Arial" w:cs="Arial"/>
          <w:color w:val="000000"/>
        </w:rPr>
        <w:t xml:space="preserve"> a peptide mapping to</w:t>
      </w:r>
      <w:r w:rsidRPr="00C13510">
        <w:rPr>
          <w:rFonts w:ascii="Arial" w:eastAsia="Times New Roman" w:hAnsi="Arial" w:cs="Arial"/>
          <w:color w:val="000000"/>
        </w:rPr>
        <w:t xml:space="preserve"> the predicted frameshift isoform of DNM1,</w:t>
      </w:r>
      <w:r>
        <w:rPr>
          <w:rFonts w:ascii="Arial" w:eastAsia="Times New Roman" w:hAnsi="Arial" w:cs="Arial"/>
          <w:color w:val="000000"/>
        </w:rPr>
        <w:t xml:space="preserve"> which has been annotated as isoform 4,</w:t>
      </w:r>
      <w:r w:rsidRPr="00C13510">
        <w:rPr>
          <w:rFonts w:ascii="Arial" w:eastAsia="Times New Roman" w:hAnsi="Arial" w:cs="Arial"/>
          <w:color w:val="000000"/>
        </w:rPr>
        <w:t xml:space="preserve"> using targeted SIM MS. </w:t>
      </w:r>
      <w:r>
        <w:rPr>
          <w:rFonts w:ascii="Arial" w:eastAsia="Times New Roman" w:hAnsi="Arial" w:cs="Arial"/>
          <w:b/>
          <w:color w:val="000000"/>
        </w:rPr>
        <w:t xml:space="preserve">D) </w:t>
      </w:r>
      <w:r w:rsidRPr="00C13510">
        <w:rPr>
          <w:rFonts w:ascii="Arial" w:eastAsia="Times New Roman" w:hAnsi="Arial" w:cs="Arial"/>
          <w:color w:val="000000"/>
        </w:rPr>
        <w:t xml:space="preserve">Frequency of SH3-domain-binding proline-rich motifs </w:t>
      </w:r>
      <w:r>
        <w:rPr>
          <w:rFonts w:ascii="Arial" w:eastAsia="Times New Roman" w:hAnsi="Arial" w:cs="Arial"/>
          <w:color w:val="000000"/>
        </w:rPr>
        <w:t>in mouse full-length</w:t>
      </w:r>
      <w:r w:rsidRPr="00C13510">
        <w:rPr>
          <w:rFonts w:ascii="Arial" w:eastAsia="Times New Roman" w:hAnsi="Arial" w:cs="Arial"/>
          <w:color w:val="000000"/>
        </w:rPr>
        <w:t xml:space="preserve"> C-termini (black) </w:t>
      </w:r>
      <w:r>
        <w:rPr>
          <w:rFonts w:ascii="Arial" w:eastAsia="Times New Roman" w:hAnsi="Arial" w:cs="Arial"/>
          <w:color w:val="000000"/>
        </w:rPr>
        <w:t xml:space="preserve">and </w:t>
      </w:r>
      <w:r w:rsidRPr="00C13510">
        <w:rPr>
          <w:rFonts w:ascii="Arial" w:eastAsia="Times New Roman" w:hAnsi="Arial" w:cs="Arial"/>
          <w:color w:val="000000"/>
        </w:rPr>
        <w:t xml:space="preserve">frameshift C-termini </w:t>
      </w:r>
      <w:r>
        <w:rPr>
          <w:rFonts w:ascii="Arial" w:eastAsia="Times New Roman" w:hAnsi="Arial" w:cs="Arial"/>
          <w:color w:val="000000"/>
        </w:rPr>
        <w:t>fulfilling the criteria defined in Fig. 1A</w:t>
      </w:r>
      <w:r w:rsidRPr="00C13510">
        <w:rPr>
          <w:rFonts w:ascii="Arial" w:eastAsia="Times New Roman" w:hAnsi="Arial" w:cs="Arial"/>
          <w:color w:val="000000"/>
        </w:rPr>
        <w:t xml:space="preserve"> (red)</w:t>
      </w:r>
      <w:r>
        <w:rPr>
          <w:rFonts w:ascii="Arial" w:eastAsia="Times New Roman" w:hAnsi="Arial" w:cs="Arial"/>
          <w:color w:val="000000"/>
        </w:rPr>
        <w:t xml:space="preserve">. </w:t>
      </w:r>
    </w:p>
    <w:p w14:paraId="33E2BA6F" w14:textId="77777777" w:rsidR="00D45DAE" w:rsidRDefault="00D45DAE" w:rsidP="00D45DAE">
      <w:pPr>
        <w:adjustRightInd w:val="0"/>
        <w:snapToGrid w:val="0"/>
        <w:spacing w:after="120" w:line="360" w:lineRule="auto"/>
        <w:jc w:val="both"/>
        <w:rPr>
          <w:rFonts w:ascii="Arial" w:hAnsi="Arial" w:cs="Arial"/>
          <w:b/>
        </w:rPr>
      </w:pPr>
    </w:p>
    <w:p w14:paraId="1C170879"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Figure 3: Translated frameshift-isoforms display an increased proline content resulting in reduced protein stability.</w:t>
      </w:r>
    </w:p>
    <w:p w14:paraId="3AACBCC2" w14:textId="4CAAB5BA" w:rsidR="00D45DAE" w:rsidRDefault="00D45DAE" w:rsidP="00D45DAE">
      <w:pPr>
        <w:adjustRightInd w:val="0"/>
        <w:snapToGrid w:val="0"/>
        <w:spacing w:after="120" w:line="360" w:lineRule="auto"/>
        <w:jc w:val="both"/>
        <w:rPr>
          <w:rFonts w:ascii="Arial" w:eastAsia="Times New Roman" w:hAnsi="Arial" w:cs="Arial"/>
          <w:b/>
          <w:color w:val="000000"/>
        </w:rPr>
      </w:pPr>
      <w:r>
        <w:rPr>
          <w:rFonts w:ascii="Arial" w:hAnsi="Arial" w:cs="Arial"/>
          <w:b/>
        </w:rPr>
        <w:t>A</w:t>
      </w:r>
      <w:r w:rsidRPr="00C13510">
        <w:rPr>
          <w:rFonts w:ascii="Arial" w:hAnsi="Arial" w:cs="Arial"/>
          <w:b/>
          <w:bCs/>
        </w:rPr>
        <w:t>)</w:t>
      </w:r>
      <w:r w:rsidRPr="00C13510">
        <w:rPr>
          <w:rFonts w:ascii="Arial" w:hAnsi="Arial" w:cs="Arial"/>
        </w:rPr>
        <w:t xml:space="preserve"> Boxplot comparing the AA content between frameshift and full-length </w:t>
      </w:r>
      <w:r>
        <w:rPr>
          <w:rFonts w:ascii="Arial" w:hAnsi="Arial" w:cs="Arial"/>
        </w:rPr>
        <w:t>sequences</w:t>
      </w:r>
      <w:r w:rsidRPr="00C13510">
        <w:rPr>
          <w:rFonts w:ascii="Arial" w:hAnsi="Arial" w:cs="Arial"/>
        </w:rPr>
        <w:t xml:space="preserve"> (grey boxes) and between the sequences 100 AA before and afte</w:t>
      </w:r>
      <w:r>
        <w:rPr>
          <w:rFonts w:ascii="Arial" w:hAnsi="Arial" w:cs="Arial"/>
        </w:rPr>
        <w:t xml:space="preserve">r canonical stop </w:t>
      </w:r>
      <w:r>
        <w:rPr>
          <w:rFonts w:ascii="Arial" w:hAnsi="Arial" w:cs="Arial"/>
        </w:rPr>
        <w:lastRenderedPageBreak/>
        <w:t>codons (white boxes, see M</w:t>
      </w:r>
      <w:r w:rsidRPr="00C13510">
        <w:rPr>
          <w:rFonts w:ascii="Arial" w:hAnsi="Arial" w:cs="Arial"/>
        </w:rPr>
        <w:t>ethods for details).</w:t>
      </w:r>
      <w:r>
        <w:rPr>
          <w:rFonts w:ascii="Arial" w:hAnsi="Arial" w:cs="Arial"/>
        </w:rPr>
        <w:t xml:space="preserve"> </w:t>
      </w:r>
      <w:r>
        <w:rPr>
          <w:rFonts w:ascii="Arial" w:hAnsi="Arial" w:cs="Arial"/>
          <w:b/>
        </w:rPr>
        <w:t xml:space="preserve">B) </w:t>
      </w:r>
      <w:r w:rsidRPr="00D634CA">
        <w:rPr>
          <w:rFonts w:ascii="Arial" w:hAnsi="Arial" w:cs="Arial"/>
        </w:rPr>
        <w:t xml:space="preserve">Proportion of predicted coiled (unstructured) secondary structural elements in </w:t>
      </w:r>
      <w:r w:rsidRPr="00DC3467">
        <w:rPr>
          <w:rFonts w:ascii="Arial" w:hAnsi="Arial" w:cs="Arial"/>
        </w:rPr>
        <w:t>170</w:t>
      </w:r>
      <w:r>
        <w:rPr>
          <w:rFonts w:ascii="Arial" w:hAnsi="Arial" w:cs="Arial"/>
        </w:rPr>
        <w:t xml:space="preserve"> </w:t>
      </w:r>
      <w:r w:rsidRPr="00D634CA">
        <w:rPr>
          <w:rFonts w:ascii="Arial" w:hAnsi="Arial" w:cs="Arial"/>
        </w:rPr>
        <w:t>full-length</w:t>
      </w:r>
      <w:r>
        <w:rPr>
          <w:rFonts w:ascii="Arial" w:hAnsi="Arial" w:cs="Arial"/>
        </w:rPr>
        <w:t xml:space="preserve"> (black)</w:t>
      </w:r>
      <w:r w:rsidRPr="00D634CA">
        <w:rPr>
          <w:rFonts w:ascii="Arial" w:hAnsi="Arial" w:cs="Arial"/>
        </w:rPr>
        <w:t xml:space="preserve"> and frameshift </w:t>
      </w:r>
      <w:r>
        <w:rPr>
          <w:rFonts w:ascii="Arial" w:hAnsi="Arial" w:cs="Arial"/>
        </w:rPr>
        <w:t xml:space="preserve">(red) </w:t>
      </w:r>
      <w:r w:rsidRPr="00D634CA">
        <w:rPr>
          <w:rFonts w:ascii="Arial" w:hAnsi="Arial" w:cs="Arial"/>
        </w:rPr>
        <w:t>mouse C-termini</w:t>
      </w:r>
      <w:r>
        <w:rPr>
          <w:rFonts w:ascii="Arial" w:hAnsi="Arial" w:cs="Arial"/>
        </w:rPr>
        <w:t xml:space="preserve"> </w:t>
      </w:r>
      <w:r w:rsidRPr="00DC3467">
        <w:rPr>
          <w:rFonts w:ascii="Arial" w:hAnsi="Arial" w:cs="Arial"/>
        </w:rPr>
        <w:t>with the largest inc</w:t>
      </w:r>
      <w:r>
        <w:rPr>
          <w:rFonts w:ascii="Arial" w:hAnsi="Arial" w:cs="Arial"/>
        </w:rPr>
        <w:t>rease in proline content from full-length to frameshift</w:t>
      </w:r>
      <w:r w:rsidRPr="00DC3467">
        <w:rPr>
          <w:rFonts w:ascii="Arial" w:hAnsi="Arial" w:cs="Arial"/>
        </w:rPr>
        <w:t>. Only fs isoforms confirmed by RNA</w:t>
      </w:r>
      <w:r w:rsidR="00086886">
        <w:rPr>
          <w:rFonts w:ascii="Arial" w:hAnsi="Arial" w:cs="Arial"/>
        </w:rPr>
        <w:t>-</w:t>
      </w:r>
      <w:r w:rsidRPr="00DC3467">
        <w:rPr>
          <w:rFonts w:ascii="Arial" w:hAnsi="Arial" w:cs="Arial"/>
        </w:rPr>
        <w:t xml:space="preserve">seq are included.  </w:t>
      </w:r>
      <w:r w:rsidRPr="00D634CA">
        <w:rPr>
          <w:rFonts w:ascii="Arial" w:hAnsi="Arial" w:cs="Arial"/>
          <w:b/>
        </w:rPr>
        <w:t>C</w:t>
      </w:r>
      <w:r>
        <w:rPr>
          <w:rFonts w:ascii="Arial" w:hAnsi="Arial" w:cs="Arial"/>
          <w:b/>
        </w:rPr>
        <w:t>, D</w:t>
      </w:r>
      <w:r w:rsidRPr="00D634CA">
        <w:rPr>
          <w:rFonts w:ascii="Arial" w:hAnsi="Arial" w:cs="Arial"/>
          <w:b/>
        </w:rPr>
        <w:t>)</w:t>
      </w:r>
      <w:r>
        <w:rPr>
          <w:rFonts w:ascii="Arial" w:hAnsi="Arial" w:cs="Arial"/>
        </w:rPr>
        <w:t xml:space="preserve"> </w:t>
      </w:r>
      <w:r w:rsidRPr="00C13510">
        <w:rPr>
          <w:rFonts w:ascii="Arial" w:hAnsi="Arial" w:cs="Arial"/>
        </w:rPr>
        <w:t xml:space="preserve">Protein stability of GFP-tagged </w:t>
      </w:r>
      <w:proofErr w:type="spellStart"/>
      <w:r w:rsidRPr="00C13510">
        <w:rPr>
          <w:rFonts w:ascii="Arial" w:hAnsi="Arial" w:cs="Arial"/>
        </w:rPr>
        <w:t>fl</w:t>
      </w:r>
      <w:proofErr w:type="spellEnd"/>
      <w:r w:rsidRPr="00C13510">
        <w:rPr>
          <w:rFonts w:ascii="Arial" w:hAnsi="Arial" w:cs="Arial"/>
        </w:rPr>
        <w:t xml:space="preserve"> or fs C-termini of U2af26. Translation was inhibited by cycloheximide (CHX) and protein degradation was det</w:t>
      </w:r>
      <w:r>
        <w:rPr>
          <w:rFonts w:ascii="Arial" w:hAnsi="Arial" w:cs="Arial"/>
        </w:rPr>
        <w:t xml:space="preserve">ermined by immunoblotting, n&gt;3 (left panel). </w:t>
      </w:r>
      <w:r w:rsidRPr="00C13510">
        <w:rPr>
          <w:rFonts w:ascii="Arial" w:hAnsi="Arial" w:cs="Arial"/>
        </w:rPr>
        <w:t>Experiments were repeated in the presence of the proteasome inhibitor MG132, n=3</w:t>
      </w:r>
      <w:r>
        <w:rPr>
          <w:rFonts w:ascii="Arial" w:hAnsi="Arial" w:cs="Arial"/>
        </w:rPr>
        <w:t xml:space="preserve"> (right panel)</w:t>
      </w:r>
      <w:r w:rsidRPr="00C13510">
        <w:rPr>
          <w:rFonts w:ascii="Arial" w:hAnsi="Arial" w:cs="Arial"/>
        </w:rPr>
        <w:t xml:space="preserve">. </w:t>
      </w:r>
      <w:r>
        <w:rPr>
          <w:rFonts w:ascii="Arial" w:hAnsi="Arial" w:cs="Arial"/>
          <w:b/>
        </w:rPr>
        <w:t>E</w:t>
      </w:r>
      <w:r w:rsidRPr="00C13510">
        <w:rPr>
          <w:rFonts w:ascii="Arial" w:hAnsi="Arial" w:cs="Arial"/>
          <w:b/>
        </w:rPr>
        <w:t>)</w:t>
      </w:r>
      <w:r w:rsidRPr="00C13510">
        <w:rPr>
          <w:rFonts w:ascii="Arial" w:hAnsi="Arial" w:cs="Arial"/>
        </w:rPr>
        <w:t xml:space="preserve"> Prot</w:t>
      </w:r>
      <w:r>
        <w:rPr>
          <w:rFonts w:ascii="Arial" w:hAnsi="Arial" w:cs="Arial"/>
        </w:rPr>
        <w:t>ein half-life in 3T3 cells of all and measured proteins</w:t>
      </w:r>
      <w:r w:rsidRPr="00C13510">
        <w:rPr>
          <w:rFonts w:ascii="Arial" w:hAnsi="Arial" w:cs="Arial"/>
        </w:rPr>
        <w:t xml:space="preserve"> (All, n=3573) and genes fro</w:t>
      </w:r>
      <w:r>
        <w:rPr>
          <w:rFonts w:ascii="Arial" w:hAnsi="Arial" w:cs="Arial"/>
        </w:rPr>
        <w:t>m the frameshift list (Extended</w:t>
      </w:r>
      <w:r w:rsidRPr="00C13510">
        <w:rPr>
          <w:rFonts w:ascii="Arial" w:hAnsi="Arial" w:cs="Arial"/>
        </w:rPr>
        <w:t xml:space="preserve"> Data Table 2) with PSI </w:t>
      </w:r>
      <w:r w:rsidRPr="00C13510">
        <w:rPr>
          <w:rFonts w:ascii="Arial" w:hAnsi="Arial" w:cs="Arial"/>
          <w:bCs/>
        </w:rPr>
        <w:t>&lt;90% (Skipped, n=192)</w:t>
      </w:r>
      <w:r w:rsidRPr="00C13510">
        <w:rPr>
          <w:rFonts w:ascii="Arial" w:hAnsi="Arial" w:cs="Arial"/>
        </w:rPr>
        <w:t xml:space="preserve">. Spliced genes were further divided in three groups based on the % proline content of the alternative frame: </w:t>
      </w:r>
      <w:proofErr w:type="spellStart"/>
      <w:r w:rsidRPr="00C13510">
        <w:rPr>
          <w:rFonts w:ascii="Arial" w:hAnsi="Arial" w:cs="Arial"/>
        </w:rPr>
        <w:t>i</w:t>
      </w:r>
      <w:proofErr w:type="spellEnd"/>
      <w:r w:rsidRPr="00C13510">
        <w:rPr>
          <w:rFonts w:ascii="Arial" w:hAnsi="Arial" w:cs="Arial"/>
        </w:rPr>
        <w:t>) lower compared to the original frame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&gt;3, P-reduced, n=36), ii) similar proline content (3&gt;</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&gt;-3, P-unchanged, n=76)</w:t>
      </w:r>
      <w:r>
        <w:rPr>
          <w:rFonts w:ascii="Arial" w:hAnsi="Arial" w:cs="Arial"/>
        </w:rPr>
        <w:t>,</w:t>
      </w:r>
      <w:r w:rsidRPr="00C13510">
        <w:rPr>
          <w:rFonts w:ascii="Arial" w:hAnsi="Arial" w:cs="Arial"/>
        </w:rPr>
        <w:t xml:space="preserve"> and iii) higher proline content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 xml:space="preserve">&lt;-3, P-rich, n=80). </w:t>
      </w:r>
      <w:r>
        <w:rPr>
          <w:rFonts w:ascii="Arial" w:eastAsia="Times New Roman" w:hAnsi="Arial" w:cs="Arial"/>
          <w:color w:val="000000"/>
        </w:rPr>
        <w:t>(p &lt; 0.001: ***, p &lt; 0.0</w:t>
      </w:r>
      <w:r w:rsidRPr="00C44A1C">
        <w:rPr>
          <w:rFonts w:ascii="Arial" w:eastAsia="Times New Roman" w:hAnsi="Arial" w:cs="Arial"/>
          <w:color w:val="000000"/>
        </w:rPr>
        <w:t>1: **, p &lt; 0.05: *).</w:t>
      </w:r>
      <w:r>
        <w:rPr>
          <w:rFonts w:ascii="Arial" w:eastAsia="Times New Roman" w:hAnsi="Arial" w:cs="Arial"/>
          <w:color w:val="000000"/>
        </w:rPr>
        <w:t xml:space="preserve"> </w:t>
      </w:r>
      <w:r>
        <w:rPr>
          <w:rFonts w:ascii="Arial" w:eastAsia="Times New Roman" w:hAnsi="Arial" w:cs="Arial"/>
          <w:b/>
          <w:color w:val="000000"/>
        </w:rPr>
        <w:t>F</w:t>
      </w:r>
      <w:r w:rsidRPr="00E22D78">
        <w:rPr>
          <w:rFonts w:ascii="Arial" w:eastAsia="Times New Roman" w:hAnsi="Arial" w:cs="Arial"/>
          <w:b/>
          <w:color w:val="000000"/>
        </w:rPr>
        <w:t>)</w:t>
      </w:r>
      <w:r>
        <w:rPr>
          <w:rFonts w:ascii="Arial" w:eastAsia="Times New Roman" w:hAnsi="Arial" w:cs="Arial"/>
          <w:b/>
          <w:color w:val="000000"/>
        </w:rPr>
        <w:t xml:space="preserve"> </w:t>
      </w:r>
      <w:r>
        <w:rPr>
          <w:rFonts w:ascii="Arial" w:hAnsi="Arial" w:cs="Arial"/>
        </w:rPr>
        <w:t>A</w:t>
      </w:r>
      <w:r w:rsidRPr="00F161BE">
        <w:rPr>
          <w:rFonts w:ascii="Arial" w:hAnsi="Arial" w:cs="Arial"/>
          <w:b/>
        </w:rPr>
        <w:t xml:space="preserve"> </w:t>
      </w:r>
      <w:r w:rsidRPr="00F161BE">
        <w:rPr>
          <w:rFonts w:ascii="Arial" w:hAnsi="Arial" w:cs="Arial"/>
        </w:rPr>
        <w:t>proline-free variant of U2af26-fs was</w:t>
      </w:r>
      <w:r>
        <w:rPr>
          <w:rFonts w:ascii="Arial" w:hAnsi="Arial" w:cs="Arial"/>
        </w:rPr>
        <w:t xml:space="preserve"> analyzed as in B</w:t>
      </w:r>
      <w:r w:rsidRPr="00F161BE">
        <w:rPr>
          <w:rFonts w:ascii="Arial" w:hAnsi="Arial" w:cs="Arial"/>
        </w:rPr>
        <w:t>, n=3.</w:t>
      </w:r>
    </w:p>
    <w:p w14:paraId="0FD23E2A" w14:textId="77777777" w:rsidR="00D45DAE" w:rsidRDefault="00D45DAE" w:rsidP="00D45DAE">
      <w:pPr>
        <w:adjustRightInd w:val="0"/>
        <w:snapToGrid w:val="0"/>
        <w:spacing w:after="120" w:line="360" w:lineRule="auto"/>
        <w:jc w:val="both"/>
        <w:rPr>
          <w:rFonts w:ascii="Arial" w:hAnsi="Arial" w:cs="Arial"/>
          <w:b/>
        </w:rPr>
      </w:pPr>
    </w:p>
    <w:p w14:paraId="0FA78303"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4: Conservation of proline-rich alternative frames encoding </w:t>
      </w:r>
      <w:proofErr w:type="spellStart"/>
      <w:r>
        <w:rPr>
          <w:rFonts w:ascii="Arial" w:hAnsi="Arial" w:cs="Arial"/>
          <w:b/>
        </w:rPr>
        <w:t>PxxP</w:t>
      </w:r>
      <w:proofErr w:type="spellEnd"/>
      <w:r>
        <w:rPr>
          <w:rFonts w:ascii="Arial" w:hAnsi="Arial" w:cs="Arial"/>
          <w:b/>
        </w:rPr>
        <w:t xml:space="preserve"> motifs.</w:t>
      </w:r>
    </w:p>
    <w:p w14:paraId="2859D4F2"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A</w:t>
      </w:r>
      <w:r w:rsidRPr="0076404C">
        <w:rPr>
          <w:rFonts w:ascii="Arial" w:hAnsi="Arial" w:cs="Arial"/>
          <w:b/>
        </w:rPr>
        <w:t>)</w:t>
      </w:r>
      <w:r w:rsidRPr="00ED05F7">
        <w:rPr>
          <w:rFonts w:ascii="Arial" w:hAnsi="Arial" w:cs="Arial"/>
        </w:rPr>
        <w:t xml:space="preserve"> </w:t>
      </w:r>
      <w:r>
        <w:rPr>
          <w:rFonts w:ascii="Arial" w:hAnsi="Arial" w:cs="Arial"/>
        </w:rPr>
        <w:t>Identification and v</w:t>
      </w:r>
      <w:r>
        <w:rPr>
          <w:rFonts w:ascii="Arial" w:hAnsi="Arial" w:cs="Arial"/>
          <w:bCs/>
        </w:rPr>
        <w:t xml:space="preserve">alidation of human frameshift candidates in RNA-seq data. </w:t>
      </w:r>
      <w:r>
        <w:rPr>
          <w:rFonts w:ascii="Arial" w:hAnsi="Arial" w:cs="Arial"/>
          <w:b/>
          <w:bCs/>
        </w:rPr>
        <w:t>B</w:t>
      </w:r>
      <w:r w:rsidRPr="00EA7B28">
        <w:rPr>
          <w:rFonts w:ascii="Arial" w:hAnsi="Arial" w:cs="Arial"/>
          <w:b/>
          <w:bCs/>
        </w:rPr>
        <w:t>)</w:t>
      </w:r>
      <w:r>
        <w:rPr>
          <w:rFonts w:ascii="Arial" w:hAnsi="Arial" w:cs="Arial"/>
          <w:bCs/>
        </w:rPr>
        <w:t xml:space="preserve"> </w:t>
      </w:r>
      <w:r w:rsidRPr="00ED05F7">
        <w:rPr>
          <w:rFonts w:ascii="Arial" w:hAnsi="Arial" w:cs="Arial"/>
        </w:rPr>
        <w:t xml:space="preserve">Schematic illustration of </w:t>
      </w:r>
      <w:r>
        <w:rPr>
          <w:rFonts w:ascii="Arial" w:hAnsi="Arial" w:cs="Arial"/>
        </w:rPr>
        <w:t xml:space="preserve">the identification of </w:t>
      </w:r>
      <w:r w:rsidRPr="00ED05F7">
        <w:rPr>
          <w:rFonts w:ascii="Arial" w:hAnsi="Arial" w:cs="Arial"/>
        </w:rPr>
        <w:t xml:space="preserve">conserved </w:t>
      </w:r>
      <w:r>
        <w:rPr>
          <w:rFonts w:ascii="Arial" w:hAnsi="Arial" w:cs="Arial"/>
        </w:rPr>
        <w:t xml:space="preserve">frameshift-inducing </w:t>
      </w:r>
      <w:r w:rsidRPr="00ED05F7">
        <w:rPr>
          <w:rFonts w:ascii="Arial" w:hAnsi="Arial" w:cs="Arial"/>
        </w:rPr>
        <w:t>penultimate exons between human and mouse</w:t>
      </w:r>
      <w:r>
        <w:rPr>
          <w:rFonts w:ascii="Arial" w:hAnsi="Arial" w:cs="Arial"/>
          <w:lang w:eastAsia="zh-CN"/>
        </w:rPr>
        <w:t xml:space="preserve">. </w:t>
      </w:r>
      <w:r>
        <w:rPr>
          <w:rFonts w:ascii="Arial" w:hAnsi="Arial" w:cs="Arial"/>
          <w:b/>
        </w:rPr>
        <w:t>C</w:t>
      </w:r>
      <w:r w:rsidRPr="0076404C">
        <w:rPr>
          <w:rFonts w:ascii="Arial" w:hAnsi="Arial" w:cs="Arial"/>
          <w:b/>
        </w:rPr>
        <w:t>)</w:t>
      </w:r>
      <w:r w:rsidRPr="00ED05F7">
        <w:rPr>
          <w:rFonts w:ascii="Arial" w:hAnsi="Arial" w:cs="Arial"/>
        </w:rPr>
        <w:t xml:space="preserve"> Venn </w:t>
      </w:r>
      <w:r>
        <w:rPr>
          <w:rFonts w:ascii="Arial" w:hAnsi="Arial" w:cs="Arial"/>
        </w:rPr>
        <w:t>d</w:t>
      </w:r>
      <w:r w:rsidRPr="00ED05F7">
        <w:rPr>
          <w:rFonts w:ascii="Arial" w:hAnsi="Arial" w:cs="Arial"/>
        </w:rPr>
        <w:t>iagram showing a significant overlap</w:t>
      </w:r>
      <w:r>
        <w:rPr>
          <w:rFonts w:ascii="Arial" w:hAnsi="Arial" w:cs="Arial"/>
        </w:rPr>
        <w:t xml:space="preserve"> </w:t>
      </w:r>
      <w:r w:rsidRPr="00ED05F7">
        <w:rPr>
          <w:rFonts w:ascii="Arial" w:hAnsi="Arial" w:cs="Arial"/>
        </w:rPr>
        <w:t>(hyper</w:t>
      </w:r>
      <w:r>
        <w:rPr>
          <w:rFonts w:ascii="Arial" w:hAnsi="Arial" w:cs="Arial"/>
        </w:rPr>
        <w:t xml:space="preserve">geometric test p-value=1.4e-16). </w:t>
      </w:r>
      <w:r>
        <w:rPr>
          <w:rFonts w:ascii="Arial" w:hAnsi="Arial" w:cs="Arial"/>
          <w:b/>
        </w:rPr>
        <w:t>D</w:t>
      </w:r>
      <w:r w:rsidRPr="000C2A89">
        <w:rPr>
          <w:rFonts w:ascii="Arial" w:hAnsi="Arial" w:cs="Arial"/>
          <w:b/>
        </w:rPr>
        <w:t>)</w:t>
      </w:r>
      <w:r>
        <w:rPr>
          <w:rFonts w:ascii="Arial" w:hAnsi="Arial" w:cs="Arial"/>
          <w:b/>
        </w:rPr>
        <w:t xml:space="preserve"> </w:t>
      </w:r>
      <w:r w:rsidRPr="00C13510">
        <w:rPr>
          <w:rFonts w:ascii="Arial" w:eastAsia="Times New Roman" w:hAnsi="Arial" w:cs="Arial"/>
          <w:color w:val="000000"/>
        </w:rPr>
        <w:t xml:space="preserve">Frequency of SH3-domain-binding proline-rich motifs </w:t>
      </w:r>
      <w:r>
        <w:rPr>
          <w:rFonts w:ascii="Arial" w:eastAsia="Times New Roman" w:hAnsi="Arial" w:cs="Arial"/>
          <w:color w:val="000000"/>
        </w:rPr>
        <w:t>in human full-length</w:t>
      </w:r>
      <w:r w:rsidRPr="00C13510">
        <w:rPr>
          <w:rFonts w:ascii="Arial" w:eastAsia="Times New Roman" w:hAnsi="Arial" w:cs="Arial"/>
          <w:color w:val="000000"/>
        </w:rPr>
        <w:t xml:space="preserve"> C-termini (black) </w:t>
      </w:r>
      <w:r>
        <w:rPr>
          <w:rFonts w:ascii="Arial" w:eastAsia="Times New Roman" w:hAnsi="Arial" w:cs="Arial"/>
          <w:color w:val="000000"/>
        </w:rPr>
        <w:t>and frameshift isoforms fulfilling the criteria defined in Fig. 1A</w:t>
      </w:r>
      <w:r w:rsidRPr="00C13510">
        <w:rPr>
          <w:rFonts w:ascii="Arial" w:eastAsia="Times New Roman" w:hAnsi="Arial" w:cs="Arial"/>
          <w:color w:val="000000"/>
        </w:rPr>
        <w:t xml:space="preserve"> </w:t>
      </w:r>
      <w:r>
        <w:rPr>
          <w:rFonts w:ascii="Arial" w:eastAsia="Times New Roman" w:hAnsi="Arial" w:cs="Arial"/>
          <w:color w:val="000000"/>
        </w:rPr>
        <w:t>(</w:t>
      </w:r>
      <w:r w:rsidRPr="00C13510">
        <w:rPr>
          <w:rFonts w:ascii="Arial" w:eastAsia="Times New Roman" w:hAnsi="Arial" w:cs="Arial"/>
          <w:color w:val="000000"/>
        </w:rPr>
        <w:t>red)</w:t>
      </w:r>
      <w:r>
        <w:rPr>
          <w:rFonts w:ascii="Arial" w:eastAsia="Times New Roman" w:hAnsi="Arial" w:cs="Arial"/>
          <w:color w:val="000000"/>
        </w:rPr>
        <w:t xml:space="preserve">. </w:t>
      </w:r>
      <w:r>
        <w:rPr>
          <w:rFonts w:ascii="Arial" w:hAnsi="Arial" w:cs="Arial"/>
          <w:b/>
        </w:rPr>
        <w:t>E</w:t>
      </w:r>
      <w:r w:rsidRPr="00C13510">
        <w:rPr>
          <w:rFonts w:ascii="Arial" w:hAnsi="Arial" w:cs="Arial"/>
          <w:b/>
          <w:bCs/>
        </w:rPr>
        <w:t>)</w:t>
      </w:r>
      <w:r w:rsidRPr="00C13510">
        <w:rPr>
          <w:rFonts w:ascii="Arial" w:hAnsi="Arial" w:cs="Arial"/>
        </w:rPr>
        <w:t xml:space="preserve"> Boxplot comparing the AA content differences between frameshift and full-length frames (grey boxes), and between the sequences 100 AA before and afte</w:t>
      </w:r>
      <w:r>
        <w:rPr>
          <w:rFonts w:ascii="Arial" w:hAnsi="Arial" w:cs="Arial"/>
        </w:rPr>
        <w:t>r canonical stop codons (white boxes, see M</w:t>
      </w:r>
      <w:r w:rsidRPr="00C13510">
        <w:rPr>
          <w:rFonts w:ascii="Arial" w:hAnsi="Arial" w:cs="Arial"/>
        </w:rPr>
        <w:t>ethods for details).</w:t>
      </w:r>
      <w:r>
        <w:rPr>
          <w:rFonts w:ascii="Arial" w:hAnsi="Arial" w:cs="Arial"/>
        </w:rPr>
        <w:t xml:space="preserve"> </w:t>
      </w:r>
    </w:p>
    <w:p w14:paraId="194B0D00" w14:textId="77777777" w:rsidR="00D45DAE" w:rsidRDefault="00D45DAE" w:rsidP="00D45DAE">
      <w:pPr>
        <w:adjustRightInd w:val="0"/>
        <w:snapToGrid w:val="0"/>
        <w:spacing w:after="120" w:line="360" w:lineRule="auto"/>
        <w:jc w:val="both"/>
        <w:rPr>
          <w:rFonts w:ascii="Arial" w:hAnsi="Arial" w:cs="Arial"/>
        </w:rPr>
      </w:pPr>
    </w:p>
    <w:p w14:paraId="6F3E7E9B"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5: Evolutionary conservation of unstable, proline-rich U2af26 frames encoding </w:t>
      </w:r>
      <w:proofErr w:type="spellStart"/>
      <w:r>
        <w:rPr>
          <w:rFonts w:ascii="Arial" w:hAnsi="Arial" w:cs="Arial"/>
          <w:b/>
        </w:rPr>
        <w:t>PxxP</w:t>
      </w:r>
      <w:proofErr w:type="spellEnd"/>
      <w:r>
        <w:rPr>
          <w:rFonts w:ascii="Arial" w:hAnsi="Arial" w:cs="Arial"/>
          <w:b/>
        </w:rPr>
        <w:t xml:space="preserve"> motifs.</w:t>
      </w:r>
    </w:p>
    <w:p w14:paraId="4B8BF6B2" w14:textId="2561D5D3" w:rsidR="00D45DAE" w:rsidRPr="004D1E04" w:rsidRDefault="00D45DAE" w:rsidP="00D45DAE">
      <w:pPr>
        <w:pStyle w:val="Default"/>
        <w:spacing w:line="360" w:lineRule="auto"/>
        <w:jc w:val="both"/>
        <w:rPr>
          <w:rFonts w:eastAsia="Times New Roman"/>
          <w:lang w:val="en-US"/>
        </w:rPr>
      </w:pPr>
      <w:r>
        <w:rPr>
          <w:b/>
          <w:lang w:val="en-US"/>
        </w:rPr>
        <w:t xml:space="preserve">A) </w:t>
      </w:r>
      <w:r>
        <w:rPr>
          <w:lang w:val="en-US"/>
        </w:rPr>
        <w:t xml:space="preserve">Evolutionary tree of mammalian species harboring a U2af26 gene generated with </w:t>
      </w:r>
      <w:proofErr w:type="spellStart"/>
      <w:r>
        <w:rPr>
          <w:lang w:val="en-US"/>
        </w:rPr>
        <w:t>PhyloT</w:t>
      </w:r>
      <w:proofErr w:type="spellEnd"/>
      <w:r>
        <w:rPr>
          <w:lang w:val="en-US"/>
        </w:rPr>
        <w:t xml:space="preserve">. For each species the length of possible ORFs in all three hypothetical frames encoded by the last U2af26 exon are depicted; the annotated C-terminus of U2af26 is defined as frame 0. Potential ORFs with more than 50 AAs are highlighted in red. The asterisks mark frames accessible via an alternative 3’ss. </w:t>
      </w:r>
      <w:r>
        <w:rPr>
          <w:b/>
          <w:lang w:val="en-US"/>
        </w:rPr>
        <w:t>B</w:t>
      </w:r>
      <w:r w:rsidRPr="000C2A89">
        <w:rPr>
          <w:b/>
          <w:lang w:val="en-US"/>
        </w:rPr>
        <w:t>)</w:t>
      </w:r>
      <w:r>
        <w:rPr>
          <w:b/>
          <w:lang w:val="en-US"/>
        </w:rPr>
        <w:t xml:space="preserve"> </w:t>
      </w:r>
      <w:r w:rsidRPr="00C13510">
        <w:rPr>
          <w:rFonts w:eastAsia="Times New Roman"/>
          <w:lang w:val="en-US"/>
        </w:rPr>
        <w:t>Frequency of SH3-domain-</w:t>
      </w:r>
      <w:r w:rsidRPr="00C13510">
        <w:rPr>
          <w:rFonts w:eastAsia="Times New Roman"/>
          <w:lang w:val="en-US"/>
        </w:rPr>
        <w:lastRenderedPageBreak/>
        <w:t xml:space="preserve">binding proline-rich </w:t>
      </w:r>
      <w:proofErr w:type="spellStart"/>
      <w:r>
        <w:rPr>
          <w:rFonts w:eastAsia="Times New Roman"/>
          <w:lang w:val="en-US"/>
        </w:rPr>
        <w:t>PxxP</w:t>
      </w:r>
      <w:proofErr w:type="spellEnd"/>
      <w:r w:rsidRPr="00C13510">
        <w:rPr>
          <w:rFonts w:eastAsia="Times New Roman"/>
          <w:lang w:val="en-US"/>
        </w:rPr>
        <w:t xml:space="preserve"> motif</w:t>
      </w:r>
      <w:r>
        <w:rPr>
          <w:rFonts w:eastAsia="Times New Roman"/>
          <w:lang w:val="en-US"/>
        </w:rPr>
        <w:t>s in extended -1 or +1 frames of U2</w:t>
      </w:r>
      <w:r w:rsidR="00086886">
        <w:rPr>
          <w:rFonts w:eastAsia="Times New Roman"/>
          <w:lang w:val="en-US"/>
        </w:rPr>
        <w:t>af</w:t>
      </w:r>
      <w:r>
        <w:rPr>
          <w:rFonts w:eastAsia="Times New Roman"/>
          <w:lang w:val="en-US"/>
        </w:rPr>
        <w:t xml:space="preserve">26 </w:t>
      </w:r>
      <w:r w:rsidRPr="00A277CB">
        <w:rPr>
          <w:rFonts w:eastAsia="Times New Roman"/>
          <w:lang w:val="en-US"/>
        </w:rPr>
        <w:t>in comparison to</w:t>
      </w:r>
      <w:r>
        <w:rPr>
          <w:rFonts w:eastAsia="Times New Roman"/>
          <w:lang w:val="en-US"/>
        </w:rPr>
        <w:t xml:space="preserve"> the </w:t>
      </w:r>
      <w:proofErr w:type="spellStart"/>
      <w:r>
        <w:rPr>
          <w:rFonts w:eastAsia="Times New Roman"/>
          <w:lang w:val="en-US"/>
        </w:rPr>
        <w:t>fl</w:t>
      </w:r>
      <w:proofErr w:type="spellEnd"/>
      <w:r w:rsidRPr="00A277CB">
        <w:rPr>
          <w:rFonts w:eastAsia="Times New Roman"/>
          <w:lang w:val="en-US"/>
        </w:rPr>
        <w:t xml:space="preserve"> </w:t>
      </w:r>
      <w:r>
        <w:rPr>
          <w:rFonts w:eastAsia="Times New Roman"/>
          <w:lang w:val="en-US"/>
        </w:rPr>
        <w:t xml:space="preserve">frame 0 (left panel). </w:t>
      </w:r>
      <w:r>
        <w:rPr>
          <w:lang w:val="en-US"/>
        </w:rPr>
        <w:t xml:space="preserve">Proline content of extended U2af26 alternative frames compared to the </w:t>
      </w:r>
      <w:proofErr w:type="spellStart"/>
      <w:r>
        <w:rPr>
          <w:lang w:val="en-US"/>
        </w:rPr>
        <w:t>UniProt</w:t>
      </w:r>
      <w:proofErr w:type="spellEnd"/>
      <w:r>
        <w:rPr>
          <w:lang w:val="en-US"/>
        </w:rPr>
        <w:t>/</w:t>
      </w:r>
      <w:proofErr w:type="spellStart"/>
      <w:r>
        <w:rPr>
          <w:lang w:val="en-US"/>
        </w:rPr>
        <w:t>SwissProt</w:t>
      </w:r>
      <w:proofErr w:type="spellEnd"/>
      <w:r>
        <w:rPr>
          <w:lang w:val="en-US"/>
        </w:rPr>
        <w:t xml:space="preserve"> average representing all proteins (right panel). </w:t>
      </w:r>
      <w:r w:rsidRPr="004A4D77">
        <w:rPr>
          <w:b/>
          <w:lang w:val="en-US"/>
        </w:rPr>
        <w:t>C</w:t>
      </w:r>
      <w:r>
        <w:rPr>
          <w:b/>
          <w:lang w:val="en-US"/>
        </w:rPr>
        <w:t>-E</w:t>
      </w:r>
      <w:r w:rsidRPr="004A4D77">
        <w:rPr>
          <w:b/>
          <w:lang w:val="en-US"/>
        </w:rPr>
        <w:t>)</w:t>
      </w:r>
      <w:r>
        <w:rPr>
          <w:b/>
          <w:lang w:val="en-US"/>
        </w:rPr>
        <w:t xml:space="preserve"> </w:t>
      </w:r>
      <w:r>
        <w:rPr>
          <w:lang w:val="en-US"/>
        </w:rPr>
        <w:t>Stability of N-terminally GFP-tagged U2af26 frames from different species: p</w:t>
      </w:r>
      <w:r w:rsidRPr="00A82485">
        <w:rPr>
          <w:lang w:val="en-US"/>
        </w:rPr>
        <w:t xml:space="preserve">rotein stability of </w:t>
      </w:r>
      <w:r>
        <w:rPr>
          <w:lang w:val="en-US"/>
        </w:rPr>
        <w:t>all possible rat (</w:t>
      </w:r>
      <w:r w:rsidRPr="00896205">
        <w:rPr>
          <w:b/>
          <w:lang w:val="en-US"/>
        </w:rPr>
        <w:t>C</w:t>
      </w:r>
      <w:r>
        <w:rPr>
          <w:lang w:val="en-US"/>
        </w:rPr>
        <w:t>) and human frames (</w:t>
      </w:r>
      <w:r w:rsidRPr="00896205">
        <w:rPr>
          <w:b/>
          <w:lang w:val="en-US"/>
        </w:rPr>
        <w:t>D</w:t>
      </w:r>
      <w:r w:rsidRPr="00253B98">
        <w:rPr>
          <w:lang w:val="en-US"/>
        </w:rPr>
        <w:t>)</w:t>
      </w:r>
      <w:r>
        <w:rPr>
          <w:lang w:val="en-US"/>
        </w:rPr>
        <w:t xml:space="preserve">, including the frame accessible through an alternative 3’ss, and </w:t>
      </w:r>
      <w:r w:rsidRPr="00A82485">
        <w:rPr>
          <w:lang w:val="en-US"/>
        </w:rPr>
        <w:t xml:space="preserve">the alternative </w:t>
      </w:r>
      <w:r>
        <w:rPr>
          <w:lang w:val="en-US"/>
        </w:rPr>
        <w:t>extended</w:t>
      </w:r>
      <w:r w:rsidRPr="00A82485">
        <w:rPr>
          <w:lang w:val="en-US"/>
        </w:rPr>
        <w:t xml:space="preserve"> elephant frame</w:t>
      </w:r>
      <w:r>
        <w:rPr>
          <w:lang w:val="en-US"/>
        </w:rPr>
        <w:t xml:space="preserve"> -1</w:t>
      </w:r>
      <w:r w:rsidRPr="00A82485">
        <w:rPr>
          <w:lang w:val="en-US"/>
        </w:rPr>
        <w:t xml:space="preserve"> (</w:t>
      </w:r>
      <w:r w:rsidRPr="0044028C">
        <w:rPr>
          <w:b/>
          <w:lang w:val="en-US"/>
        </w:rPr>
        <w:t>E</w:t>
      </w:r>
      <w:r>
        <w:rPr>
          <w:lang w:val="en-US"/>
        </w:rPr>
        <w:t>). Stability was determined as in Fig. 3B (n&gt;3).</w:t>
      </w:r>
      <w:r w:rsidRPr="00A82485">
        <w:rPr>
          <w:lang w:val="en-US"/>
        </w:rPr>
        <w:t xml:space="preserve"> </w:t>
      </w:r>
      <w:r>
        <w:rPr>
          <w:rFonts w:eastAsia="Times New Roman"/>
          <w:lang w:val="en-US"/>
        </w:rPr>
        <w:t>(p &lt; 0.001: ***, p &lt; 0.0</w:t>
      </w:r>
      <w:r w:rsidRPr="00C44A1C">
        <w:rPr>
          <w:rFonts w:eastAsia="Times New Roman"/>
          <w:lang w:val="en-US"/>
        </w:rPr>
        <w:t>1: **, p &lt; 0.05: *).</w:t>
      </w:r>
      <w:r>
        <w:rPr>
          <w:rFonts w:eastAsia="Times New Roman"/>
          <w:lang w:val="en-US"/>
        </w:rPr>
        <w:t xml:space="preserve"> </w:t>
      </w:r>
      <w:r>
        <w:rPr>
          <w:rFonts w:eastAsia="Times New Roman"/>
          <w:b/>
          <w:lang w:val="en-US"/>
        </w:rPr>
        <w:t xml:space="preserve">(F-G) </w:t>
      </w:r>
      <w:r w:rsidRPr="008B2CE9">
        <w:rPr>
          <w:lang w:val="en-US"/>
        </w:rPr>
        <w:t>Enrichment of intera</w:t>
      </w:r>
      <w:r>
        <w:rPr>
          <w:lang w:val="en-US"/>
        </w:rPr>
        <w:t>ction partners of full-length (F) and frameshift (G</w:t>
      </w:r>
      <w:r w:rsidRPr="008B2CE9">
        <w:rPr>
          <w:lang w:val="en-US"/>
        </w:rPr>
        <w:t xml:space="preserve">) isoforms of U2af26-GFP by quantitative mass spectrometry. Interaction partners are enriched with heavy/light (bait/bead control) intensity ratios greater than 1.5 in both experiments (red box). GFP-tagged U2af26 is shown in red; </w:t>
      </w:r>
      <w:r w:rsidRPr="009C60DF">
        <w:rPr>
          <w:lang w:val="en-US"/>
        </w:rPr>
        <w:t>proteins known to be involved in splicing are shown in orange for the full-length or in grey for the frameshift isoform (not identical)</w:t>
      </w:r>
      <w:r w:rsidRPr="008B2CE9">
        <w:rPr>
          <w:lang w:val="en-US"/>
        </w:rPr>
        <w:t xml:space="preserve">, and previously identified proteins that interact with or are part of the U2snRNP are shown in green. </w:t>
      </w:r>
    </w:p>
    <w:p w14:paraId="5383E434" w14:textId="77777777" w:rsidR="00D45DAE" w:rsidRDefault="00D45DAE" w:rsidP="00D45DAE">
      <w:pPr>
        <w:pStyle w:val="Default"/>
        <w:spacing w:line="360" w:lineRule="auto"/>
        <w:jc w:val="both"/>
        <w:rPr>
          <w:rFonts w:eastAsia="Times New Roman"/>
          <w:lang w:val="en-US"/>
        </w:rPr>
      </w:pPr>
    </w:p>
    <w:p w14:paraId="05D67B0E" w14:textId="77777777" w:rsidR="00D45DAE" w:rsidRDefault="00D45DAE" w:rsidP="00D45DAE">
      <w:pPr>
        <w:pStyle w:val="Default"/>
        <w:spacing w:line="360" w:lineRule="auto"/>
        <w:jc w:val="both"/>
        <w:rPr>
          <w:rFonts w:eastAsia="Times New Roman"/>
          <w:lang w:val="en-US"/>
        </w:rPr>
      </w:pPr>
    </w:p>
    <w:p w14:paraId="103B8B99" w14:textId="77777777" w:rsidR="00D45DAE" w:rsidRDefault="00D45DAE" w:rsidP="00D45DAE">
      <w:pPr>
        <w:pStyle w:val="Default"/>
        <w:spacing w:line="360" w:lineRule="auto"/>
        <w:jc w:val="both"/>
        <w:rPr>
          <w:b/>
          <w:lang w:val="en-US"/>
        </w:rPr>
      </w:pPr>
      <w:r>
        <w:rPr>
          <w:b/>
          <w:bCs/>
          <w:lang w:val="en-US"/>
        </w:rPr>
        <w:t xml:space="preserve">Figure 6: A </w:t>
      </w:r>
      <w:r w:rsidRPr="00CB1320">
        <w:rPr>
          <w:b/>
          <w:bCs/>
          <w:i/>
          <w:lang w:val="en-US"/>
        </w:rPr>
        <w:t>retinitis pigmentosa</w:t>
      </w:r>
      <w:r>
        <w:rPr>
          <w:b/>
          <w:bCs/>
          <w:lang w:val="en-US"/>
        </w:rPr>
        <w:t>-causing mutation in the human PDE6G gene causes a frameshift that adds a proline-rich, destabilizing C-terminus with altered protein-protein interactions.</w:t>
      </w:r>
    </w:p>
    <w:p w14:paraId="5767394F" w14:textId="127EF014" w:rsidR="00D45DAE" w:rsidRDefault="00D45DAE" w:rsidP="00D45DAE">
      <w:pPr>
        <w:pStyle w:val="Default"/>
        <w:spacing w:line="360" w:lineRule="auto"/>
        <w:jc w:val="both"/>
        <w:rPr>
          <w:rFonts w:eastAsiaTheme="minorHAnsi"/>
          <w:lang w:val="en-US" w:eastAsia="en-US"/>
        </w:rPr>
      </w:pPr>
      <w:r>
        <w:rPr>
          <w:b/>
          <w:lang w:val="en-US"/>
        </w:rPr>
        <w:t xml:space="preserve">A) </w:t>
      </w:r>
      <w:r>
        <w:rPr>
          <w:lang w:val="en-US"/>
        </w:rPr>
        <w:t xml:space="preserve">Schematic representation of the wildtype (WT) and mutated (MUT) PDE6G gene. Alternative ss (blue) usage causes a frameshift and translation into the 3’UTR. Strategy for CRISPR/Cas9-mediated insertion of the mutation is shown (see Materials for details). </w:t>
      </w:r>
      <w:r>
        <w:rPr>
          <w:b/>
          <w:lang w:val="en-US"/>
        </w:rPr>
        <w:t xml:space="preserve">B) </w:t>
      </w:r>
      <w:r>
        <w:rPr>
          <w:lang w:val="en-US"/>
        </w:rPr>
        <w:t xml:space="preserve">Stability of GFP-tagged </w:t>
      </w:r>
      <w:proofErr w:type="spellStart"/>
      <w:r>
        <w:rPr>
          <w:lang w:val="en-US"/>
        </w:rPr>
        <w:t>fl</w:t>
      </w:r>
      <w:proofErr w:type="spellEnd"/>
      <w:r>
        <w:rPr>
          <w:lang w:val="en-US"/>
        </w:rPr>
        <w:t xml:space="preserve"> and fs PDE6G C-termini was analyzed as in Fig. 3B., n=3 </w:t>
      </w:r>
      <w:r>
        <w:rPr>
          <w:b/>
          <w:lang w:val="en-US"/>
        </w:rPr>
        <w:t>C)</w:t>
      </w:r>
      <w:r>
        <w:rPr>
          <w:lang w:val="en-US"/>
        </w:rPr>
        <w:t xml:space="preserve"> RT-PCR and imm</w:t>
      </w:r>
      <w:r w:rsidR="00086886">
        <w:rPr>
          <w:lang w:val="en-US"/>
        </w:rPr>
        <w:t>unoblotting of either WT Hek293T</w:t>
      </w:r>
      <w:r>
        <w:rPr>
          <w:lang w:val="en-US"/>
        </w:rPr>
        <w:t xml:space="preserve"> cells or cells heterozygous for the PDE6G mutation shown in a. </w:t>
      </w:r>
      <w:r>
        <w:rPr>
          <w:b/>
          <w:lang w:val="en-US"/>
        </w:rPr>
        <w:t>D)</w:t>
      </w:r>
      <w:r>
        <w:rPr>
          <w:lang w:val="en-US"/>
        </w:rPr>
        <w:t xml:space="preserve"> PDE6G +/- cells were treated as indicated and stability of PDE6G isoforms was determined as in </w:t>
      </w:r>
      <w:r w:rsidRPr="00253B98">
        <w:rPr>
          <w:lang w:val="en-US"/>
        </w:rPr>
        <w:t xml:space="preserve">Fig. </w:t>
      </w:r>
      <w:r>
        <w:rPr>
          <w:lang w:val="en-US"/>
        </w:rPr>
        <w:t xml:space="preserve">3B using a PDE6G specific antibody, n=3. </w:t>
      </w:r>
      <w:r>
        <w:rPr>
          <w:b/>
          <w:lang w:val="en-US"/>
        </w:rPr>
        <w:t>E</w:t>
      </w:r>
      <w:r w:rsidRPr="00A109CE">
        <w:rPr>
          <w:b/>
          <w:lang w:val="en-US"/>
        </w:rPr>
        <w:t>)</w:t>
      </w:r>
      <w:r>
        <w:rPr>
          <w:lang w:val="en-US"/>
        </w:rPr>
        <w:t xml:space="preserve"> </w:t>
      </w:r>
      <w:r w:rsidRPr="002D47F8">
        <w:rPr>
          <w:rFonts w:eastAsiaTheme="minorHAnsi"/>
          <w:lang w:val="en-US" w:eastAsia="en-US"/>
        </w:rPr>
        <w:t>Sp</w:t>
      </w:r>
      <w:r>
        <w:rPr>
          <w:rFonts w:eastAsiaTheme="minorHAnsi"/>
          <w:lang w:val="en-US" w:eastAsia="en-US"/>
        </w:rPr>
        <w:t>ecific co-precipitation of PDE6A/B-Flag</w:t>
      </w:r>
      <w:r w:rsidRPr="002D47F8">
        <w:rPr>
          <w:rFonts w:eastAsiaTheme="minorHAnsi"/>
          <w:lang w:val="en-US" w:eastAsia="en-US"/>
        </w:rPr>
        <w:t xml:space="preserve"> </w:t>
      </w:r>
      <w:r>
        <w:rPr>
          <w:rFonts w:eastAsiaTheme="minorHAnsi"/>
          <w:lang w:val="en-US" w:eastAsia="en-US"/>
        </w:rPr>
        <w:t>with GFP-PDE6G-fl or GFP-PDE6G-fs</w:t>
      </w:r>
      <w:r w:rsidRPr="007E1BBE">
        <w:rPr>
          <w:rFonts w:eastAsiaTheme="minorHAnsi"/>
          <w:lang w:val="en-US" w:eastAsia="en-US"/>
        </w:rPr>
        <w:t xml:space="preserve">. </w:t>
      </w:r>
      <w:r>
        <w:rPr>
          <w:rFonts w:eastAsiaTheme="minorHAnsi"/>
          <w:lang w:val="en-US" w:eastAsia="en-US"/>
        </w:rPr>
        <w:t>-&gt; marks GFP-PDE6G-fl or -fs, * marks an unspecific band.</w:t>
      </w:r>
    </w:p>
    <w:p w14:paraId="48C5EDB3" w14:textId="775DA983" w:rsidR="00D45DAE" w:rsidRDefault="00D45DAE">
      <w:pPr>
        <w:pStyle w:val="EndNoteBibliography"/>
      </w:pPr>
    </w:p>
    <w:sectPr w:rsidR="00D45DAE">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o, Qingsong" w:date="2019-12-24T09:58:00Z" w:initials="GQ">
    <w:p w14:paraId="3C5C21EC" w14:textId="083CBAA4" w:rsidR="00D5523A" w:rsidRDefault="00D5523A">
      <w:pPr>
        <w:pStyle w:val="CommentText"/>
      </w:pPr>
      <w:r>
        <w:rPr>
          <w:rStyle w:val="CommentReference"/>
        </w:rPr>
        <w:annotationRef/>
      </w:r>
      <w:proofErr w:type="spellStart"/>
      <w:r>
        <w:t>Two</w:t>
      </w:r>
      <w:proofErr w:type="spellEnd"/>
      <w:r>
        <w:t xml:space="preserve"> </w:t>
      </w:r>
      <w:proofErr w:type="spellStart"/>
      <w:r>
        <w:t>affiliations</w:t>
      </w:r>
      <w:proofErr w:type="spellEnd"/>
      <w:r>
        <w:t xml:space="preserve"> </w:t>
      </w:r>
      <w:proofErr w:type="spellStart"/>
      <w:r>
        <w:t>here</w:t>
      </w:r>
      <w:proofErr w:type="spellEnd"/>
      <w:r>
        <w:t xml:space="preserve">. </w:t>
      </w:r>
      <w:proofErr w:type="spellStart"/>
      <w:r>
        <w:t>Both</w:t>
      </w:r>
      <w:proofErr w:type="spellEnd"/>
      <w:r>
        <w:t xml:space="preserve"> </w:t>
      </w:r>
      <w:proofErr w:type="spellStart"/>
      <w:r>
        <w:t>for</w:t>
      </w:r>
      <w:proofErr w:type="spellEnd"/>
      <w:r>
        <w:t xml:space="preserve"> Wei. </w:t>
      </w:r>
      <w:proofErr w:type="spellStart"/>
      <w:r>
        <w:t>MDC for</w:t>
      </w:r>
      <w:proofErr w:type="spellEnd"/>
      <w:r>
        <w:t xml:space="preserve"> Qingsong. </w:t>
      </w:r>
    </w:p>
  </w:comment>
  <w:comment w:id="1" w:author="Heyd" w:date="2019-11-25T12:18:00Z" w:initials="H">
    <w:p w14:paraId="6FF99CFF" w14:textId="3054E25E" w:rsidR="00A4487F" w:rsidRPr="009C2321" w:rsidRDefault="00A4487F">
      <w:pPr>
        <w:pStyle w:val="CommentText"/>
        <w:rPr>
          <w:lang w:val="en-US"/>
        </w:rPr>
      </w:pPr>
      <w:r>
        <w:rPr>
          <w:rStyle w:val="CommentReference"/>
        </w:rPr>
        <w:annotationRef/>
      </w:r>
      <w:r w:rsidRPr="009C2321">
        <w:rPr>
          <w:lang w:val="en-US"/>
        </w:rPr>
        <w:t>Wei, Qingsong please check and update your affiliation.</w:t>
      </w:r>
    </w:p>
  </w:comment>
  <w:comment w:id="8" w:author="Heyd" w:date="2019-11-15T23:36:00Z" w:initials="H">
    <w:p w14:paraId="58EC9697" w14:textId="245D33AE" w:rsidR="00A4487F" w:rsidRPr="00E36D05" w:rsidRDefault="00A4487F">
      <w:pPr>
        <w:pStyle w:val="CommentText"/>
        <w:rPr>
          <w:lang w:val="en-US"/>
        </w:rPr>
      </w:pPr>
      <w:r>
        <w:rPr>
          <w:rStyle w:val="CommentReference"/>
        </w:rPr>
        <w:annotationRef/>
      </w:r>
      <w:proofErr w:type="spellStart"/>
      <w:r>
        <w:rPr>
          <w:lang w:val="en-US"/>
        </w:rPr>
        <w:t>Qingzong</w:t>
      </w:r>
      <w:proofErr w:type="spellEnd"/>
      <w:r>
        <w:rPr>
          <w:lang w:val="en-US"/>
        </w:rPr>
        <w:t>: Is this number correct? Number for %confirmed is only 60% does not match numbers here, see Fig. 1C.</w:t>
      </w:r>
    </w:p>
  </w:comment>
  <w:comment w:id="20" w:author="Heyd" w:date="2019-11-25T13:25:00Z" w:initials="H">
    <w:p w14:paraId="09791735" w14:textId="3DB671C8" w:rsidR="004A17F6" w:rsidRPr="004A17F6" w:rsidRDefault="004A17F6">
      <w:pPr>
        <w:pStyle w:val="CommentText"/>
        <w:rPr>
          <w:lang w:val="en-US"/>
        </w:rPr>
      </w:pPr>
      <w:r>
        <w:rPr>
          <w:rStyle w:val="CommentReference"/>
        </w:rPr>
        <w:annotationRef/>
      </w:r>
      <w:r w:rsidRPr="004A17F6">
        <w:rPr>
          <w:lang w:val="en-US"/>
        </w:rPr>
        <w:t>Qingsong: Do these numbers still hold true</w:t>
      </w:r>
      <w:r>
        <w:rPr>
          <w:lang w:val="en-US"/>
        </w:rPr>
        <w:t>?</w:t>
      </w:r>
    </w:p>
  </w:comment>
  <w:comment w:id="27" w:author="Heyd" w:date="2019-11-16T10:31:00Z" w:initials="H">
    <w:p w14:paraId="01D202F8" w14:textId="73A0B29D" w:rsidR="00A4487F" w:rsidRPr="00C236DA" w:rsidRDefault="00A4487F">
      <w:pPr>
        <w:pStyle w:val="CommentText"/>
        <w:rPr>
          <w:lang w:val="en-US"/>
        </w:rPr>
      </w:pPr>
      <w:r>
        <w:rPr>
          <w:rStyle w:val="CommentReference"/>
        </w:rPr>
        <w:annotationRef/>
      </w:r>
      <w:r>
        <w:rPr>
          <w:lang w:val="en-US"/>
        </w:rPr>
        <w:t>Is this correct. This seems to</w:t>
      </w:r>
      <w:r w:rsidRPr="00C236DA">
        <w:rPr>
          <w:lang w:val="en-US"/>
        </w:rPr>
        <w:t xml:space="preserve"> </w:t>
      </w:r>
      <w:r>
        <w:rPr>
          <w:lang w:val="en-US"/>
        </w:rPr>
        <w:t>b</w:t>
      </w:r>
      <w:r w:rsidRPr="00C236DA">
        <w:rPr>
          <w:lang w:val="en-US"/>
        </w:rPr>
        <w:t>e a very high number.</w:t>
      </w:r>
      <w:r>
        <w:rPr>
          <w:lang w:val="en-US"/>
        </w:rPr>
        <w:t xml:space="preserve"> Why are they not annotated if easily identified?</w:t>
      </w:r>
      <w:r w:rsidRPr="00C236DA">
        <w:rPr>
          <w:lang w:val="en-US"/>
        </w:rPr>
        <w:t xml:space="preserve"> </w:t>
      </w:r>
      <w:r>
        <w:rPr>
          <w:lang w:val="en-US"/>
        </w:rPr>
        <w:t>Is this the same for internal neutral exons?</w:t>
      </w:r>
    </w:p>
  </w:comment>
  <w:comment w:id="28" w:author="Marco Preußner" w:date="2019-11-20T11:18:00Z" w:initials="MP">
    <w:p w14:paraId="6094BC09" w14:textId="066EA5F4" w:rsidR="00A4487F" w:rsidRPr="00EF2398" w:rsidRDefault="00A4487F">
      <w:pPr>
        <w:pStyle w:val="CommentText"/>
        <w:rPr>
          <w:lang w:val="en-US"/>
        </w:rPr>
      </w:pPr>
      <w:r>
        <w:rPr>
          <w:rStyle w:val="CommentReference"/>
        </w:rPr>
        <w:annotationRef/>
      </w:r>
      <w:r w:rsidRPr="00EF2398">
        <w:rPr>
          <w:lang w:val="en-US"/>
        </w:rPr>
        <w:t>This is quite different from ~</w:t>
      </w:r>
      <w:r w:rsidR="00DE66E0">
        <w:rPr>
          <w:lang w:val="en-US"/>
        </w:rPr>
        <w:t xml:space="preserve">80% in Figure 1A. </w:t>
      </w:r>
    </w:p>
  </w:comment>
  <w:comment w:id="29" w:author="Heyd" w:date="2019-11-22T15:42:00Z" w:initials="H">
    <w:p w14:paraId="67DA83FA" w14:textId="59571983" w:rsidR="00A4487F" w:rsidRPr="009B45E7" w:rsidRDefault="00A4487F">
      <w:pPr>
        <w:pStyle w:val="CommentText"/>
        <w:rPr>
          <w:lang w:val="en-US"/>
        </w:rPr>
      </w:pPr>
      <w:r>
        <w:rPr>
          <w:rStyle w:val="CommentReference"/>
        </w:rPr>
        <w:annotationRef/>
      </w:r>
      <w:r w:rsidRPr="009B45E7">
        <w:rPr>
          <w:lang w:val="en-US"/>
        </w:rPr>
        <w:t>Qingsong:</w:t>
      </w:r>
      <w:r>
        <w:rPr>
          <w:lang w:val="en-US"/>
        </w:rPr>
        <w:t xml:space="preserve"> why are there events with </w:t>
      </w:r>
      <w:proofErr w:type="spellStart"/>
      <w:r>
        <w:rPr>
          <w:lang w:val="en-US"/>
        </w:rPr>
        <w:t>maxDPSI</w:t>
      </w:r>
      <w:proofErr w:type="spellEnd"/>
      <w:r>
        <w:rPr>
          <w:lang w:val="en-US"/>
        </w:rPr>
        <w:t xml:space="preserve"> below10</w:t>
      </w:r>
      <w:proofErr w:type="gramStart"/>
      <w:r>
        <w:rPr>
          <w:lang w:val="en-US"/>
        </w:rPr>
        <w:t>?.</w:t>
      </w:r>
      <w:r w:rsidR="00DE66E0">
        <w:rPr>
          <w:lang w:val="en-US"/>
        </w:rPr>
        <w:t>These</w:t>
      </w:r>
      <w:proofErr w:type="gramEnd"/>
      <w:r w:rsidR="00DE66E0">
        <w:rPr>
          <w:lang w:val="en-US"/>
        </w:rPr>
        <w:t xml:space="preserve"> should be filtered out.</w:t>
      </w:r>
    </w:p>
  </w:comment>
  <w:comment w:id="40" w:author="Marco Preußner" w:date="2019-11-20T12:01:00Z" w:initials="MP">
    <w:p w14:paraId="5CBA9685" w14:textId="5D8E0228" w:rsidR="00A4487F" w:rsidRPr="00CA0475" w:rsidRDefault="00A4487F">
      <w:pPr>
        <w:pStyle w:val="CommentText"/>
        <w:rPr>
          <w:lang w:val="en-US"/>
        </w:rPr>
      </w:pPr>
      <w:r>
        <w:rPr>
          <w:rStyle w:val="CommentReference"/>
        </w:rPr>
        <w:annotationRef/>
      </w:r>
      <w:r w:rsidRPr="00CA0475">
        <w:rPr>
          <w:lang w:val="en-US"/>
        </w:rPr>
        <w:t>citation</w:t>
      </w:r>
    </w:p>
  </w:comment>
  <w:comment w:id="41" w:author="Gao, Qingsong" w:date="2019-12-24T20:51:00Z" w:initials="GQ">
    <w:p w14:paraId="35CEF733" w14:textId="6FF61C48" w:rsidR="006A009D" w:rsidRDefault="006A009D">
      <w:pPr>
        <w:pStyle w:val="CommentText"/>
      </w:pPr>
      <w:r>
        <w:rPr>
          <w:rStyle w:val="CommentReference"/>
        </w:rPr>
        <w:annotationRef/>
      </w:r>
      <w:proofErr w:type="spellStart"/>
      <w:r>
        <w:t>reword</w:t>
      </w:r>
      <w:proofErr w:type="spellEnd"/>
      <w:r>
        <w:t xml:space="preserve"> </w:t>
      </w:r>
      <w:proofErr w:type="spellStart"/>
      <w:r>
        <w:t>or</w:t>
      </w:r>
      <w:proofErr w:type="spellEnd"/>
      <w:r>
        <w:t xml:space="preserve"> </w:t>
      </w:r>
      <w:proofErr w:type="spellStart"/>
      <w:r>
        <w:t>delete</w:t>
      </w:r>
      <w:proofErr w:type="spellEnd"/>
    </w:p>
  </w:comment>
  <w:comment w:id="43" w:author="Heyd" w:date="2019-11-18T09:47:00Z" w:initials="H">
    <w:p w14:paraId="402B1484" w14:textId="7284467E" w:rsidR="00A4487F" w:rsidRPr="008A473E" w:rsidRDefault="00A4487F">
      <w:pPr>
        <w:pStyle w:val="CommentText"/>
        <w:rPr>
          <w:lang w:val="en-US"/>
        </w:rPr>
      </w:pPr>
      <w:r>
        <w:rPr>
          <w:rStyle w:val="CommentReference"/>
        </w:rPr>
        <w:annotationRef/>
      </w:r>
      <w:r>
        <w:rPr>
          <w:lang w:val="en-US"/>
        </w:rPr>
        <w:t>Qingsong: Why are all amino acids</w:t>
      </w:r>
      <w:r w:rsidRPr="008A473E">
        <w:rPr>
          <w:lang w:val="en-US"/>
        </w:rPr>
        <w:t xml:space="preserve"> decreased?</w:t>
      </w:r>
      <w:r w:rsidR="00F6748A">
        <w:rPr>
          <w:lang w:val="en-US"/>
        </w:rPr>
        <w:t xml:space="preserve"> This can’t be due to the high frequency of stop codons?</w:t>
      </w:r>
    </w:p>
  </w:comment>
  <w:comment w:id="42" w:author="Gao, Qingsong" w:date="2019-12-24T20:52:00Z" w:initials="GQ">
    <w:p w14:paraId="4FA7F4DC" w14:textId="6FC40EA2" w:rsidR="006A009D" w:rsidRDefault="006A009D">
      <w:pPr>
        <w:pStyle w:val="CommentText"/>
      </w:pPr>
      <w:r>
        <w:rPr>
          <w:rStyle w:val="CommentReference"/>
        </w:rPr>
        <w:annotationRef/>
      </w:r>
      <w:r>
        <w:t xml:space="preserve">Delete, </w:t>
      </w:r>
      <w:proofErr w:type="spellStart"/>
      <w:r>
        <w:t>because</w:t>
      </w:r>
      <w:proofErr w:type="spellEnd"/>
      <w:r>
        <w:t xml:space="preserve"> </w:t>
      </w:r>
      <w:proofErr w:type="spellStart"/>
      <w:r>
        <w:t>the</w:t>
      </w:r>
      <w:proofErr w:type="spellEnd"/>
      <w:r>
        <w:t xml:space="preserve"> </w:t>
      </w:r>
      <w:proofErr w:type="spellStart"/>
      <w:r>
        <w:t>third</w:t>
      </w:r>
      <w:proofErr w:type="spellEnd"/>
      <w:r>
        <w:t xml:space="preserve"> </w:t>
      </w:r>
      <w:proofErr w:type="spellStart"/>
      <w:r>
        <w:t>frame</w:t>
      </w:r>
      <w:proofErr w:type="spellEnd"/>
      <w:r>
        <w:t xml:space="preserve"> </w:t>
      </w:r>
      <w:proofErr w:type="spellStart"/>
      <w:r>
        <w:t>shows</w:t>
      </w:r>
      <w:proofErr w:type="spellEnd"/>
      <w:r>
        <w:t xml:space="preserve"> </w:t>
      </w:r>
      <w:proofErr w:type="spellStart"/>
      <w:r>
        <w:t>even</w:t>
      </w:r>
      <w:proofErr w:type="spellEnd"/>
      <w:r>
        <w:t xml:space="preserve"> </w:t>
      </w:r>
      <w:proofErr w:type="spellStart"/>
      <w:r>
        <w:t>higher</w:t>
      </w:r>
      <w:proofErr w:type="spellEnd"/>
      <w:r>
        <w:t xml:space="preserve"> </w:t>
      </w:r>
      <w:proofErr w:type="spellStart"/>
      <w:r>
        <w:t>increase</w:t>
      </w:r>
      <w:proofErr w:type="spellEnd"/>
      <w:r>
        <w:t xml:space="preserve"> </w:t>
      </w:r>
      <w:proofErr w:type="spellStart"/>
      <w:r>
        <w:t>of</w:t>
      </w:r>
      <w:proofErr w:type="spellEnd"/>
      <w:r>
        <w:t xml:space="preserve"> </w:t>
      </w:r>
      <w:proofErr w:type="spellStart"/>
      <w:r>
        <w:t>proline</w:t>
      </w:r>
      <w:proofErr w:type="spellEnd"/>
      <w:r>
        <w:t xml:space="preserve"> </w:t>
      </w:r>
      <w:proofErr w:type="spellStart"/>
      <w:r>
        <w:t>content</w:t>
      </w:r>
      <w:proofErr w:type="spellEnd"/>
      <w:r>
        <w:t xml:space="preserve">. The </w:t>
      </w:r>
      <w:proofErr w:type="spellStart"/>
      <w:r>
        <w:t>comparison</w:t>
      </w:r>
      <w:proofErr w:type="spellEnd"/>
      <w:r>
        <w:t xml:space="preserve"> </w:t>
      </w:r>
      <w:proofErr w:type="spellStart"/>
      <w:r>
        <w:t>is</w:t>
      </w:r>
      <w:proofErr w:type="spellEnd"/>
      <w:r>
        <w:t xml:space="preserve"> not </w:t>
      </w:r>
      <w:proofErr w:type="spellStart"/>
      <w:r>
        <w:t>very</w:t>
      </w:r>
      <w:proofErr w:type="spellEnd"/>
      <w:r>
        <w:t xml:space="preserve"> fair</w:t>
      </w:r>
    </w:p>
  </w:comment>
  <w:comment w:id="48" w:author="Heyd" w:date="2019-11-22T14:54:00Z" w:initials="H">
    <w:p w14:paraId="3238381C" w14:textId="418C4274" w:rsidR="00A4487F" w:rsidRPr="005C6EFF" w:rsidRDefault="00A4487F" w:rsidP="005C6EFF">
      <w:pPr>
        <w:pStyle w:val="CommentText"/>
        <w:rPr>
          <w:lang w:val="en-US"/>
        </w:rPr>
      </w:pPr>
      <w:r>
        <w:rPr>
          <w:rStyle w:val="CommentReference"/>
        </w:rPr>
        <w:annotationRef/>
      </w:r>
      <w:r>
        <w:rPr>
          <w:lang w:val="en-US"/>
        </w:rPr>
        <w:t>Qing</w:t>
      </w:r>
      <w:r w:rsidRPr="005C6EFF">
        <w:rPr>
          <w:lang w:val="en-US"/>
        </w:rPr>
        <w:t>song: Did yo</w:t>
      </w:r>
      <w:r>
        <w:rPr>
          <w:lang w:val="en-US"/>
        </w:rPr>
        <w:t>u do that for human as for mouse? Not sure whether we absolutely need it at this point.</w:t>
      </w:r>
    </w:p>
    <w:p w14:paraId="31CD522E" w14:textId="77777777" w:rsidR="00A4487F" w:rsidRPr="005C6EFF" w:rsidRDefault="00A4487F" w:rsidP="005C6EFF">
      <w:pPr>
        <w:pStyle w:val="CommentText"/>
        <w:rPr>
          <w:lang w:val="en-US"/>
        </w:rPr>
      </w:pPr>
    </w:p>
    <w:p w14:paraId="2CD6778B" w14:textId="77777777" w:rsidR="00A4487F" w:rsidRDefault="00A4487F" w:rsidP="005C6EFF">
      <w:pPr>
        <w:pStyle w:val="CommentText"/>
        <w:numPr>
          <w:ilvl w:val="0"/>
          <w:numId w:val="4"/>
        </w:numPr>
        <w:rPr>
          <w:lang w:val="en-US"/>
        </w:rPr>
      </w:pPr>
      <w:r w:rsidRPr="009C7E21">
        <w:rPr>
          <w:lang w:val="en-US"/>
        </w:rPr>
        <w:t>Are these exons also generally more skipped than internal exons</w:t>
      </w:r>
      <w:r>
        <w:rPr>
          <w:lang w:val="en-US"/>
        </w:rPr>
        <w:t>?</w:t>
      </w:r>
    </w:p>
    <w:p w14:paraId="3AB4D841" w14:textId="77777777" w:rsidR="00A4487F" w:rsidRDefault="00A4487F" w:rsidP="005C6EFF">
      <w:pPr>
        <w:pStyle w:val="CommentText"/>
        <w:numPr>
          <w:ilvl w:val="0"/>
          <w:numId w:val="4"/>
        </w:numPr>
        <w:rPr>
          <w:lang w:val="en-US"/>
        </w:rPr>
      </w:pPr>
      <w:r>
        <w:rPr>
          <w:lang w:val="en-US"/>
        </w:rPr>
        <w:t>Are frameshift-inducing exons more skipped than Neutral exons?</w:t>
      </w:r>
    </w:p>
    <w:p w14:paraId="46D8F766" w14:textId="77777777" w:rsidR="00A4487F" w:rsidRPr="009C7E21" w:rsidRDefault="00A4487F" w:rsidP="005C6EFF">
      <w:pPr>
        <w:pStyle w:val="CommentText"/>
        <w:numPr>
          <w:ilvl w:val="0"/>
          <w:numId w:val="4"/>
        </w:numPr>
        <w:rPr>
          <w:lang w:val="en-US"/>
        </w:rPr>
      </w:pPr>
      <w:r>
        <w:rPr>
          <w:lang w:val="en-US"/>
        </w:rPr>
        <w:t>Max DPSI between tissues</w:t>
      </w:r>
    </w:p>
    <w:p w14:paraId="14A388AC" w14:textId="60BEDC30" w:rsidR="00A4487F" w:rsidRDefault="00A4487F">
      <w:pPr>
        <w:pStyle w:val="CommentText"/>
      </w:pPr>
    </w:p>
  </w:comment>
  <w:comment w:id="49" w:author="Gao, Qingsong" w:date="2019-12-24T23:44:00Z" w:initials="GQ">
    <w:p w14:paraId="6D5BAB23" w14:textId="7D73D497" w:rsidR="00AC4B56" w:rsidRDefault="00AC4B56">
      <w:pPr>
        <w:pStyle w:val="CommentText"/>
      </w:pPr>
      <w:r>
        <w:rPr>
          <w:rStyle w:val="CommentReference"/>
        </w:rPr>
        <w:annotationRef/>
      </w:r>
      <w:r>
        <w:t xml:space="preserve">See </w:t>
      </w:r>
      <w:proofErr w:type="spellStart"/>
      <w:r>
        <w:t>new</w:t>
      </w:r>
      <w:proofErr w:type="spellEnd"/>
      <w:r>
        <w:t xml:space="preserve"> </w:t>
      </w:r>
      <w:proofErr w:type="spellStart"/>
      <w:r>
        <w:t>supplementary</w:t>
      </w:r>
      <w:proofErr w:type="spellEnd"/>
      <w:r>
        <w:t xml:space="preserve"> </w:t>
      </w:r>
      <w:proofErr w:type="spellStart"/>
      <w:r>
        <w:t>figures</w:t>
      </w:r>
      <w:proofErr w:type="spellEnd"/>
    </w:p>
  </w:comment>
  <w:comment w:id="50" w:author="Marco Preußner" w:date="2019-11-20T12:25:00Z" w:initials="MP">
    <w:p w14:paraId="2E8134D1" w14:textId="77777777" w:rsidR="00A4487F" w:rsidRDefault="00A4487F">
      <w:pPr>
        <w:pStyle w:val="CommentText"/>
        <w:rPr>
          <w:lang w:val="en-US"/>
        </w:rPr>
      </w:pPr>
      <w:r>
        <w:rPr>
          <w:rStyle w:val="CommentReference"/>
        </w:rPr>
        <w:annotationRef/>
      </w:r>
      <w:r w:rsidRPr="002255CE">
        <w:rPr>
          <w:lang w:val="en-US"/>
        </w:rPr>
        <w:t xml:space="preserve">Highlight interacting proteins in F and </w:t>
      </w:r>
      <w:r>
        <w:rPr>
          <w:lang w:val="en-US"/>
        </w:rPr>
        <w:t>G?</w:t>
      </w:r>
    </w:p>
    <w:p w14:paraId="71AB3715" w14:textId="41D15906" w:rsidR="00A4487F" w:rsidRPr="002255CE" w:rsidRDefault="00A4487F">
      <w:pPr>
        <w:pStyle w:val="CommentText"/>
        <w:rPr>
          <w:lang w:val="en-US"/>
        </w:rPr>
      </w:pPr>
    </w:p>
  </w:comment>
  <w:comment w:id="51" w:author="Gao, Qingsong" w:date="2019-12-24T23:46:00Z" w:initials="GQ">
    <w:p w14:paraId="419C9316" w14:textId="1FE0741A" w:rsidR="00DD447D" w:rsidRDefault="00DD447D">
      <w:pPr>
        <w:pStyle w:val="CommentText"/>
      </w:pPr>
      <w:r>
        <w:rPr>
          <w:rStyle w:val="CommentReference"/>
        </w:rPr>
        <w:annotationRef/>
      </w:r>
      <w:r>
        <w:t xml:space="preserve">Update </w:t>
      </w:r>
      <w:proofErr w:type="spellStart"/>
      <w:r>
        <w:t>methods</w:t>
      </w:r>
      <w:proofErr w:type="spellEnd"/>
      <w:r>
        <w:t xml:space="preserve"> later</w:t>
      </w:r>
      <w:bookmarkStart w:id="52" w:name="_GoBack"/>
      <w:bookmarkEnd w:id="5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C21EC" w15:done="0"/>
  <w15:commentEx w15:paraId="6FF99CFF" w15:done="0"/>
  <w15:commentEx w15:paraId="58EC9697" w15:done="0"/>
  <w15:commentEx w15:paraId="09791735" w15:done="0"/>
  <w15:commentEx w15:paraId="01D202F8" w15:done="0"/>
  <w15:commentEx w15:paraId="6094BC09" w15:done="0"/>
  <w15:commentEx w15:paraId="67DA83FA" w15:done="0"/>
  <w15:commentEx w15:paraId="5CBA9685" w15:done="0"/>
  <w15:commentEx w15:paraId="35CEF733" w15:done="0"/>
  <w15:commentEx w15:paraId="402B1484" w15:done="0"/>
  <w15:commentEx w15:paraId="4FA7F4DC" w15:done="0"/>
  <w15:commentEx w15:paraId="14A388AC" w15:done="0"/>
  <w15:commentEx w15:paraId="6D5BAB23" w15:done="0"/>
  <w15:commentEx w15:paraId="71AB3715" w15:done="0"/>
  <w15:commentEx w15:paraId="419C9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C21EC" w16cid:durableId="21AC5FB7"/>
  <w16cid:commentId w16cid:paraId="6FF99CFF" w16cid:durableId="21AC5F7E"/>
  <w16cid:commentId w16cid:paraId="58EC9697" w16cid:durableId="21AC5F7F"/>
  <w16cid:commentId w16cid:paraId="09791735" w16cid:durableId="21AC5F80"/>
  <w16cid:commentId w16cid:paraId="01D202F8" w16cid:durableId="21AC5F81"/>
  <w16cid:commentId w16cid:paraId="6094BC09" w16cid:durableId="21AC5F82"/>
  <w16cid:commentId w16cid:paraId="67DA83FA" w16cid:durableId="21AC5F83"/>
  <w16cid:commentId w16cid:paraId="5CBA9685" w16cid:durableId="21AC5F84"/>
  <w16cid:commentId w16cid:paraId="35CEF733" w16cid:durableId="21ACF8DA"/>
  <w16cid:commentId w16cid:paraId="402B1484" w16cid:durableId="21AC5F85"/>
  <w16cid:commentId w16cid:paraId="4FA7F4DC" w16cid:durableId="21ACF8F3"/>
  <w16cid:commentId w16cid:paraId="14A388AC" w16cid:durableId="21AC5F86"/>
  <w16cid:commentId w16cid:paraId="6D5BAB23" w16cid:durableId="21AD2176"/>
  <w16cid:commentId w16cid:paraId="71AB3715" w16cid:durableId="21AC5F87"/>
  <w16cid:commentId w16cid:paraId="419C9316" w16cid:durableId="21AD2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10A6E" w14:textId="77777777" w:rsidR="00C67925" w:rsidRDefault="00C67925" w:rsidP="00265A4F">
      <w:r>
        <w:separator/>
      </w:r>
    </w:p>
  </w:endnote>
  <w:endnote w:type="continuationSeparator" w:id="0">
    <w:p w14:paraId="66AB9F74" w14:textId="77777777" w:rsidR="00C67925" w:rsidRDefault="00C67925" w:rsidP="0026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30">
    <w:altName w:val="Arial"/>
    <w:panose1 w:val="020B0604020202020204"/>
    <w:charset w:val="00"/>
    <w:family w:val="auto"/>
    <w:pitch w:val="variable"/>
  </w:font>
  <w:font w:name="Segoe UI">
    <w:altName w:val="Sylfaen"/>
    <w:panose1 w:val="020B0604020202020204"/>
    <w:charset w:val="00"/>
    <w:family w:val="swiss"/>
    <w:pitch w:val="variable"/>
    <w:sig w:usb0="E4002EFF" w:usb1="C000E47F" w:usb2="00000009" w:usb3="00000000" w:csb0="000001FF" w:csb1="00000000"/>
  </w:font>
  <w:font w:name="MinionPro-Regular">
    <w:altName w:val="Calibri"/>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72453"/>
      <w:docPartObj>
        <w:docPartGallery w:val="Page Numbers (Bottom of Page)"/>
        <w:docPartUnique/>
      </w:docPartObj>
    </w:sdtPr>
    <w:sdtEndPr/>
    <w:sdtContent>
      <w:p w14:paraId="20B51810" w14:textId="10964D4C" w:rsidR="00A4487F" w:rsidRDefault="00A4487F">
        <w:pPr>
          <w:pStyle w:val="Footer"/>
          <w:jc w:val="center"/>
        </w:pPr>
        <w:r>
          <w:fldChar w:fldCharType="begin"/>
        </w:r>
        <w:r>
          <w:instrText>PAGE   \* MERGEFORMAT</w:instrText>
        </w:r>
        <w:r>
          <w:fldChar w:fldCharType="separate"/>
        </w:r>
        <w:r w:rsidR="004A17F6">
          <w:rPr>
            <w:noProof/>
          </w:rPr>
          <w:t>21</w:t>
        </w:r>
        <w:r>
          <w:fldChar w:fldCharType="end"/>
        </w:r>
      </w:p>
    </w:sdtContent>
  </w:sdt>
  <w:p w14:paraId="5E68D542" w14:textId="77777777" w:rsidR="00A4487F" w:rsidRDefault="00A4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8B0EF" w14:textId="77777777" w:rsidR="00C67925" w:rsidRDefault="00C67925" w:rsidP="00265A4F">
      <w:r>
        <w:separator/>
      </w:r>
    </w:p>
  </w:footnote>
  <w:footnote w:type="continuationSeparator" w:id="0">
    <w:p w14:paraId="67C64191" w14:textId="77777777" w:rsidR="00C67925" w:rsidRDefault="00C67925" w:rsidP="0026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5850"/>
    <w:multiLevelType w:val="multilevel"/>
    <w:tmpl w:val="94D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AA2"/>
    <w:multiLevelType w:val="hybridMultilevel"/>
    <w:tmpl w:val="D52476FA"/>
    <w:lvl w:ilvl="0" w:tplc="431CD55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033A49"/>
    <w:multiLevelType w:val="hybridMultilevel"/>
    <w:tmpl w:val="B704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AF6E6F"/>
    <w:multiLevelType w:val="hybridMultilevel"/>
    <w:tmpl w:val="EB46653C"/>
    <w:lvl w:ilvl="0" w:tplc="1A268278">
      <w:start w:val="1"/>
      <w:numFmt w:val="bullet"/>
      <w:lvlText w:val="•"/>
      <w:lvlJc w:val="left"/>
      <w:pPr>
        <w:tabs>
          <w:tab w:val="num" w:pos="720"/>
        </w:tabs>
        <w:ind w:left="720" w:hanging="360"/>
      </w:pPr>
      <w:rPr>
        <w:rFonts w:ascii="Arial" w:hAnsi="Arial" w:hint="default"/>
      </w:rPr>
    </w:lvl>
    <w:lvl w:ilvl="1" w:tplc="D0AABA82" w:tentative="1">
      <w:start w:val="1"/>
      <w:numFmt w:val="bullet"/>
      <w:lvlText w:val="•"/>
      <w:lvlJc w:val="left"/>
      <w:pPr>
        <w:tabs>
          <w:tab w:val="num" w:pos="1440"/>
        </w:tabs>
        <w:ind w:left="1440" w:hanging="360"/>
      </w:pPr>
      <w:rPr>
        <w:rFonts w:ascii="Arial" w:hAnsi="Arial" w:hint="default"/>
      </w:rPr>
    </w:lvl>
    <w:lvl w:ilvl="2" w:tplc="83CA69BA" w:tentative="1">
      <w:start w:val="1"/>
      <w:numFmt w:val="bullet"/>
      <w:lvlText w:val="•"/>
      <w:lvlJc w:val="left"/>
      <w:pPr>
        <w:tabs>
          <w:tab w:val="num" w:pos="2160"/>
        </w:tabs>
        <w:ind w:left="2160" w:hanging="360"/>
      </w:pPr>
      <w:rPr>
        <w:rFonts w:ascii="Arial" w:hAnsi="Arial" w:hint="default"/>
      </w:rPr>
    </w:lvl>
    <w:lvl w:ilvl="3" w:tplc="848A1C3C" w:tentative="1">
      <w:start w:val="1"/>
      <w:numFmt w:val="bullet"/>
      <w:lvlText w:val="•"/>
      <w:lvlJc w:val="left"/>
      <w:pPr>
        <w:tabs>
          <w:tab w:val="num" w:pos="2880"/>
        </w:tabs>
        <w:ind w:left="2880" w:hanging="360"/>
      </w:pPr>
      <w:rPr>
        <w:rFonts w:ascii="Arial" w:hAnsi="Arial" w:hint="default"/>
      </w:rPr>
    </w:lvl>
    <w:lvl w:ilvl="4" w:tplc="B03EECAE" w:tentative="1">
      <w:start w:val="1"/>
      <w:numFmt w:val="bullet"/>
      <w:lvlText w:val="•"/>
      <w:lvlJc w:val="left"/>
      <w:pPr>
        <w:tabs>
          <w:tab w:val="num" w:pos="3600"/>
        </w:tabs>
        <w:ind w:left="3600" w:hanging="360"/>
      </w:pPr>
      <w:rPr>
        <w:rFonts w:ascii="Arial" w:hAnsi="Arial" w:hint="default"/>
      </w:rPr>
    </w:lvl>
    <w:lvl w:ilvl="5" w:tplc="86AC0A58" w:tentative="1">
      <w:start w:val="1"/>
      <w:numFmt w:val="bullet"/>
      <w:lvlText w:val="•"/>
      <w:lvlJc w:val="left"/>
      <w:pPr>
        <w:tabs>
          <w:tab w:val="num" w:pos="4320"/>
        </w:tabs>
        <w:ind w:left="4320" w:hanging="360"/>
      </w:pPr>
      <w:rPr>
        <w:rFonts w:ascii="Arial" w:hAnsi="Arial" w:hint="default"/>
      </w:rPr>
    </w:lvl>
    <w:lvl w:ilvl="6" w:tplc="15C48554" w:tentative="1">
      <w:start w:val="1"/>
      <w:numFmt w:val="bullet"/>
      <w:lvlText w:val="•"/>
      <w:lvlJc w:val="left"/>
      <w:pPr>
        <w:tabs>
          <w:tab w:val="num" w:pos="5040"/>
        </w:tabs>
        <w:ind w:left="5040" w:hanging="360"/>
      </w:pPr>
      <w:rPr>
        <w:rFonts w:ascii="Arial" w:hAnsi="Arial" w:hint="default"/>
      </w:rPr>
    </w:lvl>
    <w:lvl w:ilvl="7" w:tplc="6D6C67D0" w:tentative="1">
      <w:start w:val="1"/>
      <w:numFmt w:val="bullet"/>
      <w:lvlText w:val="•"/>
      <w:lvlJc w:val="left"/>
      <w:pPr>
        <w:tabs>
          <w:tab w:val="num" w:pos="5760"/>
        </w:tabs>
        <w:ind w:left="5760" w:hanging="360"/>
      </w:pPr>
      <w:rPr>
        <w:rFonts w:ascii="Arial" w:hAnsi="Arial" w:hint="default"/>
      </w:rPr>
    </w:lvl>
    <w:lvl w:ilvl="8" w:tplc="0BCCDC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 Qingsong">
    <w15:presenceInfo w15:providerId="AD" w15:userId="S::qgao@stjude.org::66d42f89-db8b-4016-b0ef-4d99bf8dfca0"/>
  </w15:person>
  <w15:person w15:author="Heyd">
    <w15:presenceInfo w15:providerId="None" w15:userId="Heyd"/>
  </w15:person>
  <w15:person w15:author="Marco Preußner">
    <w15:presenceInfo w15:providerId="Windows Live" w15:userId="c5167534beb7d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ell&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t55wa2i2adt6ext0jpz2tnz29r2ww0wpt2&quot;&gt;My EndNote Library&lt;record-ids&gt;&lt;item&gt;6&lt;/item&gt;&lt;item&gt;92&lt;/item&gt;&lt;item&gt;93&lt;/item&gt;&lt;item&gt;94&lt;/item&gt;&lt;item&gt;97&lt;/item&gt;&lt;item&gt;98&lt;/item&gt;&lt;item&gt;99&lt;/item&gt;&lt;item&gt;101&lt;/item&gt;&lt;item&gt;104&lt;/item&gt;&lt;item&gt;105&lt;/item&gt;&lt;item&gt;106&lt;/item&gt;&lt;item&gt;113&lt;/item&gt;&lt;item&gt;115&lt;/item&gt;&lt;item&gt;117&lt;/item&gt;&lt;item&gt;118&lt;/item&gt;&lt;item&gt;121&lt;/item&gt;&lt;item&gt;122&lt;/item&gt;&lt;item&gt;123&lt;/item&gt;&lt;item&gt;128&lt;/item&gt;&lt;item&gt;129&lt;/item&gt;&lt;item&gt;131&lt;/item&gt;&lt;item&gt;134&lt;/item&gt;&lt;item&gt;149&lt;/item&gt;&lt;item&gt;150&lt;/item&gt;&lt;item&gt;151&lt;/item&gt;&lt;item&gt;153&lt;/item&gt;&lt;item&gt;154&lt;/item&gt;&lt;item&gt;155&lt;/item&gt;&lt;item&gt;156&lt;/item&gt;&lt;item&gt;157&lt;/item&gt;&lt;item&gt;158&lt;/item&gt;&lt;item&gt;162&lt;/item&gt;&lt;item&gt;163&lt;/item&gt;&lt;item&gt;164&lt;/item&gt;&lt;item&gt;165&lt;/item&gt;&lt;item&gt;166&lt;/item&gt;&lt;item&gt;167&lt;/item&gt;&lt;item&gt;169&lt;/item&gt;&lt;item&gt;170&lt;/item&gt;&lt;item&gt;171&lt;/item&gt;&lt;/record-ids&gt;&lt;/item&gt;&lt;/Libraries&gt;"/>
  </w:docVars>
  <w:rsids>
    <w:rsidRoot w:val="00BC78E8"/>
    <w:rsid w:val="000006EC"/>
    <w:rsid w:val="00002EEC"/>
    <w:rsid w:val="0000727F"/>
    <w:rsid w:val="00010E3F"/>
    <w:rsid w:val="00016970"/>
    <w:rsid w:val="00022471"/>
    <w:rsid w:val="00022B93"/>
    <w:rsid w:val="000238DF"/>
    <w:rsid w:val="00026E1E"/>
    <w:rsid w:val="000426BE"/>
    <w:rsid w:val="000453F1"/>
    <w:rsid w:val="00050F2D"/>
    <w:rsid w:val="00055AF1"/>
    <w:rsid w:val="00062FAB"/>
    <w:rsid w:val="00064874"/>
    <w:rsid w:val="000763B0"/>
    <w:rsid w:val="00077BBA"/>
    <w:rsid w:val="0008355F"/>
    <w:rsid w:val="00083CA5"/>
    <w:rsid w:val="00083DC2"/>
    <w:rsid w:val="000840B9"/>
    <w:rsid w:val="00086886"/>
    <w:rsid w:val="0009072D"/>
    <w:rsid w:val="00092CFA"/>
    <w:rsid w:val="00095BBC"/>
    <w:rsid w:val="00096CBB"/>
    <w:rsid w:val="00097739"/>
    <w:rsid w:val="000A29B2"/>
    <w:rsid w:val="000B1A5C"/>
    <w:rsid w:val="000B3D6C"/>
    <w:rsid w:val="000C286F"/>
    <w:rsid w:val="000C6414"/>
    <w:rsid w:val="000C7805"/>
    <w:rsid w:val="000D2854"/>
    <w:rsid w:val="000D55DF"/>
    <w:rsid w:val="000D5696"/>
    <w:rsid w:val="000D7BB9"/>
    <w:rsid w:val="000E3C35"/>
    <w:rsid w:val="000E5A4B"/>
    <w:rsid w:val="000F1D2E"/>
    <w:rsid w:val="000F2FCF"/>
    <w:rsid w:val="000F5DF2"/>
    <w:rsid w:val="00100257"/>
    <w:rsid w:val="00101BDE"/>
    <w:rsid w:val="00106DA5"/>
    <w:rsid w:val="0012273E"/>
    <w:rsid w:val="00134D6D"/>
    <w:rsid w:val="001367E8"/>
    <w:rsid w:val="00137C08"/>
    <w:rsid w:val="00140226"/>
    <w:rsid w:val="00141DCB"/>
    <w:rsid w:val="00142DE5"/>
    <w:rsid w:val="0014342E"/>
    <w:rsid w:val="00144079"/>
    <w:rsid w:val="001446A6"/>
    <w:rsid w:val="00144CE6"/>
    <w:rsid w:val="00165AE6"/>
    <w:rsid w:val="001831F4"/>
    <w:rsid w:val="0018653C"/>
    <w:rsid w:val="001933F3"/>
    <w:rsid w:val="00193EDD"/>
    <w:rsid w:val="00195A22"/>
    <w:rsid w:val="00197749"/>
    <w:rsid w:val="001A0D1D"/>
    <w:rsid w:val="001A2090"/>
    <w:rsid w:val="001A2BE2"/>
    <w:rsid w:val="001B598D"/>
    <w:rsid w:val="001B6D19"/>
    <w:rsid w:val="001B7B7E"/>
    <w:rsid w:val="001C1505"/>
    <w:rsid w:val="001C30EB"/>
    <w:rsid w:val="001C3365"/>
    <w:rsid w:val="001E0F29"/>
    <w:rsid w:val="001F095A"/>
    <w:rsid w:val="002074EF"/>
    <w:rsid w:val="002164F5"/>
    <w:rsid w:val="0021750F"/>
    <w:rsid w:val="002255CE"/>
    <w:rsid w:val="00226FF4"/>
    <w:rsid w:val="0023032C"/>
    <w:rsid w:val="0023397C"/>
    <w:rsid w:val="002359AE"/>
    <w:rsid w:val="00236B9C"/>
    <w:rsid w:val="00241AC5"/>
    <w:rsid w:val="002448B5"/>
    <w:rsid w:val="00245D68"/>
    <w:rsid w:val="00251E6D"/>
    <w:rsid w:val="00261842"/>
    <w:rsid w:val="00261DBB"/>
    <w:rsid w:val="002644CA"/>
    <w:rsid w:val="00265A4F"/>
    <w:rsid w:val="00272904"/>
    <w:rsid w:val="002828FC"/>
    <w:rsid w:val="0028362D"/>
    <w:rsid w:val="00283FD9"/>
    <w:rsid w:val="0029189F"/>
    <w:rsid w:val="00291D90"/>
    <w:rsid w:val="002A5530"/>
    <w:rsid w:val="002A7191"/>
    <w:rsid w:val="002B1CF7"/>
    <w:rsid w:val="002B7E75"/>
    <w:rsid w:val="002C027C"/>
    <w:rsid w:val="002C0DCE"/>
    <w:rsid w:val="002C50FD"/>
    <w:rsid w:val="002C7629"/>
    <w:rsid w:val="002D55BC"/>
    <w:rsid w:val="002D6471"/>
    <w:rsid w:val="002E2395"/>
    <w:rsid w:val="002E4D10"/>
    <w:rsid w:val="002E5F01"/>
    <w:rsid w:val="0030528E"/>
    <w:rsid w:val="00310658"/>
    <w:rsid w:val="00310DD6"/>
    <w:rsid w:val="00316979"/>
    <w:rsid w:val="00316FAE"/>
    <w:rsid w:val="00317538"/>
    <w:rsid w:val="003226F2"/>
    <w:rsid w:val="00333107"/>
    <w:rsid w:val="00333124"/>
    <w:rsid w:val="00333583"/>
    <w:rsid w:val="003358E8"/>
    <w:rsid w:val="00336C76"/>
    <w:rsid w:val="00344776"/>
    <w:rsid w:val="00346141"/>
    <w:rsid w:val="0034789B"/>
    <w:rsid w:val="00351902"/>
    <w:rsid w:val="00362825"/>
    <w:rsid w:val="00366BC2"/>
    <w:rsid w:val="00371926"/>
    <w:rsid w:val="00374CAC"/>
    <w:rsid w:val="0038062E"/>
    <w:rsid w:val="00380CB4"/>
    <w:rsid w:val="003842A5"/>
    <w:rsid w:val="00386C07"/>
    <w:rsid w:val="00390D61"/>
    <w:rsid w:val="0039196E"/>
    <w:rsid w:val="003A3AAA"/>
    <w:rsid w:val="003B4707"/>
    <w:rsid w:val="003B68EE"/>
    <w:rsid w:val="003C672B"/>
    <w:rsid w:val="003D0E6E"/>
    <w:rsid w:val="003D4F6C"/>
    <w:rsid w:val="003D55CE"/>
    <w:rsid w:val="003D611C"/>
    <w:rsid w:val="003E5017"/>
    <w:rsid w:val="004109FF"/>
    <w:rsid w:val="00411D76"/>
    <w:rsid w:val="0041357F"/>
    <w:rsid w:val="00416AF9"/>
    <w:rsid w:val="00416E49"/>
    <w:rsid w:val="00432C4C"/>
    <w:rsid w:val="00433223"/>
    <w:rsid w:val="00434B1E"/>
    <w:rsid w:val="00437B9A"/>
    <w:rsid w:val="00437EA1"/>
    <w:rsid w:val="00445DFD"/>
    <w:rsid w:val="00454A81"/>
    <w:rsid w:val="00460B61"/>
    <w:rsid w:val="004709A8"/>
    <w:rsid w:val="0047487F"/>
    <w:rsid w:val="00480D39"/>
    <w:rsid w:val="00481491"/>
    <w:rsid w:val="004818E4"/>
    <w:rsid w:val="00484FD5"/>
    <w:rsid w:val="0049197C"/>
    <w:rsid w:val="004923F9"/>
    <w:rsid w:val="004929DE"/>
    <w:rsid w:val="00495113"/>
    <w:rsid w:val="004A0B35"/>
    <w:rsid w:val="004A17F6"/>
    <w:rsid w:val="004A28C6"/>
    <w:rsid w:val="004B0AAC"/>
    <w:rsid w:val="004B70A5"/>
    <w:rsid w:val="004B738D"/>
    <w:rsid w:val="004C063B"/>
    <w:rsid w:val="004C0C09"/>
    <w:rsid w:val="004C251A"/>
    <w:rsid w:val="004C3A9D"/>
    <w:rsid w:val="004C55B2"/>
    <w:rsid w:val="004D07E2"/>
    <w:rsid w:val="004D521D"/>
    <w:rsid w:val="004E5CB5"/>
    <w:rsid w:val="004F4093"/>
    <w:rsid w:val="004F549E"/>
    <w:rsid w:val="004F5E79"/>
    <w:rsid w:val="004F5F6A"/>
    <w:rsid w:val="004F6AA2"/>
    <w:rsid w:val="00504418"/>
    <w:rsid w:val="00506555"/>
    <w:rsid w:val="00510CA8"/>
    <w:rsid w:val="00514C73"/>
    <w:rsid w:val="00516417"/>
    <w:rsid w:val="00516892"/>
    <w:rsid w:val="00520860"/>
    <w:rsid w:val="00532E99"/>
    <w:rsid w:val="0053514C"/>
    <w:rsid w:val="00542E97"/>
    <w:rsid w:val="005443C1"/>
    <w:rsid w:val="00546841"/>
    <w:rsid w:val="00550F4B"/>
    <w:rsid w:val="00551D07"/>
    <w:rsid w:val="00551D77"/>
    <w:rsid w:val="00554EB6"/>
    <w:rsid w:val="00555373"/>
    <w:rsid w:val="005604CD"/>
    <w:rsid w:val="0057032C"/>
    <w:rsid w:val="00570860"/>
    <w:rsid w:val="005717C3"/>
    <w:rsid w:val="00591F3F"/>
    <w:rsid w:val="0059267A"/>
    <w:rsid w:val="005A1E10"/>
    <w:rsid w:val="005A229B"/>
    <w:rsid w:val="005B3719"/>
    <w:rsid w:val="005C1902"/>
    <w:rsid w:val="005C2382"/>
    <w:rsid w:val="005C2FE9"/>
    <w:rsid w:val="005C6EFF"/>
    <w:rsid w:val="005D0062"/>
    <w:rsid w:val="005E0D96"/>
    <w:rsid w:val="005E205F"/>
    <w:rsid w:val="005E4B1A"/>
    <w:rsid w:val="005F3360"/>
    <w:rsid w:val="00606E56"/>
    <w:rsid w:val="006116B4"/>
    <w:rsid w:val="0062227C"/>
    <w:rsid w:val="0062297F"/>
    <w:rsid w:val="00625BF6"/>
    <w:rsid w:val="00627684"/>
    <w:rsid w:val="006313F7"/>
    <w:rsid w:val="00635208"/>
    <w:rsid w:val="006443AA"/>
    <w:rsid w:val="00651DB0"/>
    <w:rsid w:val="00652FF7"/>
    <w:rsid w:val="0065435F"/>
    <w:rsid w:val="00661C53"/>
    <w:rsid w:val="00662E3F"/>
    <w:rsid w:val="00672506"/>
    <w:rsid w:val="00673D8E"/>
    <w:rsid w:val="006742CD"/>
    <w:rsid w:val="006747F4"/>
    <w:rsid w:val="00683B7A"/>
    <w:rsid w:val="00685EA5"/>
    <w:rsid w:val="0068696B"/>
    <w:rsid w:val="006924EC"/>
    <w:rsid w:val="0069532A"/>
    <w:rsid w:val="006968EF"/>
    <w:rsid w:val="00696E47"/>
    <w:rsid w:val="006A009D"/>
    <w:rsid w:val="006B3F32"/>
    <w:rsid w:val="006C12C0"/>
    <w:rsid w:val="006C2211"/>
    <w:rsid w:val="006D41D8"/>
    <w:rsid w:val="006D49F2"/>
    <w:rsid w:val="006D622F"/>
    <w:rsid w:val="006E4F08"/>
    <w:rsid w:val="006E61E9"/>
    <w:rsid w:val="00702FA1"/>
    <w:rsid w:val="00716064"/>
    <w:rsid w:val="00722401"/>
    <w:rsid w:val="0072264C"/>
    <w:rsid w:val="007376A1"/>
    <w:rsid w:val="0074075B"/>
    <w:rsid w:val="007427E4"/>
    <w:rsid w:val="00743627"/>
    <w:rsid w:val="00744957"/>
    <w:rsid w:val="007456AE"/>
    <w:rsid w:val="007532B1"/>
    <w:rsid w:val="007575AA"/>
    <w:rsid w:val="007677AC"/>
    <w:rsid w:val="00775A06"/>
    <w:rsid w:val="00776223"/>
    <w:rsid w:val="00776BD1"/>
    <w:rsid w:val="00776BE8"/>
    <w:rsid w:val="00777E23"/>
    <w:rsid w:val="00783466"/>
    <w:rsid w:val="007A2A14"/>
    <w:rsid w:val="007A6C57"/>
    <w:rsid w:val="007B1708"/>
    <w:rsid w:val="007B4D1E"/>
    <w:rsid w:val="007B5A06"/>
    <w:rsid w:val="007C01DE"/>
    <w:rsid w:val="007C3728"/>
    <w:rsid w:val="007C655E"/>
    <w:rsid w:val="007D110C"/>
    <w:rsid w:val="007D1482"/>
    <w:rsid w:val="007D68A1"/>
    <w:rsid w:val="007E1561"/>
    <w:rsid w:val="007E3AA2"/>
    <w:rsid w:val="007F2BAB"/>
    <w:rsid w:val="007F6338"/>
    <w:rsid w:val="007F7621"/>
    <w:rsid w:val="00803037"/>
    <w:rsid w:val="00805CBF"/>
    <w:rsid w:val="00807EB2"/>
    <w:rsid w:val="00811F61"/>
    <w:rsid w:val="008154CD"/>
    <w:rsid w:val="0081566B"/>
    <w:rsid w:val="00824875"/>
    <w:rsid w:val="00830F4C"/>
    <w:rsid w:val="008326E7"/>
    <w:rsid w:val="00851C53"/>
    <w:rsid w:val="008558F7"/>
    <w:rsid w:val="008624DB"/>
    <w:rsid w:val="00863A83"/>
    <w:rsid w:val="00865A0C"/>
    <w:rsid w:val="008679C0"/>
    <w:rsid w:val="00867FAD"/>
    <w:rsid w:val="00872503"/>
    <w:rsid w:val="00874D3F"/>
    <w:rsid w:val="00875783"/>
    <w:rsid w:val="008771E8"/>
    <w:rsid w:val="00891076"/>
    <w:rsid w:val="00893226"/>
    <w:rsid w:val="00896D6B"/>
    <w:rsid w:val="008A048F"/>
    <w:rsid w:val="008A131D"/>
    <w:rsid w:val="008A236E"/>
    <w:rsid w:val="008A2433"/>
    <w:rsid w:val="008A473E"/>
    <w:rsid w:val="008A7211"/>
    <w:rsid w:val="008B2542"/>
    <w:rsid w:val="008B603A"/>
    <w:rsid w:val="008D15C3"/>
    <w:rsid w:val="008D28F2"/>
    <w:rsid w:val="008D6C80"/>
    <w:rsid w:val="008D78A2"/>
    <w:rsid w:val="008E0F74"/>
    <w:rsid w:val="008E1A87"/>
    <w:rsid w:val="008E3C57"/>
    <w:rsid w:val="008E566E"/>
    <w:rsid w:val="008F3F9C"/>
    <w:rsid w:val="008F7BB1"/>
    <w:rsid w:val="00907B0E"/>
    <w:rsid w:val="00910D4C"/>
    <w:rsid w:val="00914844"/>
    <w:rsid w:val="00916410"/>
    <w:rsid w:val="009230ED"/>
    <w:rsid w:val="00924B18"/>
    <w:rsid w:val="00925094"/>
    <w:rsid w:val="009254F3"/>
    <w:rsid w:val="00926232"/>
    <w:rsid w:val="00927200"/>
    <w:rsid w:val="00930898"/>
    <w:rsid w:val="009329F7"/>
    <w:rsid w:val="00940B64"/>
    <w:rsid w:val="00944647"/>
    <w:rsid w:val="00950FF6"/>
    <w:rsid w:val="0095187D"/>
    <w:rsid w:val="00952403"/>
    <w:rsid w:val="00953464"/>
    <w:rsid w:val="0095642E"/>
    <w:rsid w:val="00963C4C"/>
    <w:rsid w:val="009727AA"/>
    <w:rsid w:val="00984418"/>
    <w:rsid w:val="00986316"/>
    <w:rsid w:val="0099278D"/>
    <w:rsid w:val="0099491B"/>
    <w:rsid w:val="009A337E"/>
    <w:rsid w:val="009B11AE"/>
    <w:rsid w:val="009B457B"/>
    <w:rsid w:val="009B45E7"/>
    <w:rsid w:val="009B66EB"/>
    <w:rsid w:val="009B7AC6"/>
    <w:rsid w:val="009C2321"/>
    <w:rsid w:val="009C4BFC"/>
    <w:rsid w:val="009C7E21"/>
    <w:rsid w:val="009D122E"/>
    <w:rsid w:val="009D2598"/>
    <w:rsid w:val="009D629E"/>
    <w:rsid w:val="009D70C4"/>
    <w:rsid w:val="00A01230"/>
    <w:rsid w:val="00A03DFD"/>
    <w:rsid w:val="00A0510F"/>
    <w:rsid w:val="00A20195"/>
    <w:rsid w:val="00A20E8E"/>
    <w:rsid w:val="00A41D87"/>
    <w:rsid w:val="00A42796"/>
    <w:rsid w:val="00A4487F"/>
    <w:rsid w:val="00A460EB"/>
    <w:rsid w:val="00A5260D"/>
    <w:rsid w:val="00A5360F"/>
    <w:rsid w:val="00A63894"/>
    <w:rsid w:val="00A82F2A"/>
    <w:rsid w:val="00A90647"/>
    <w:rsid w:val="00A91F9D"/>
    <w:rsid w:val="00A92722"/>
    <w:rsid w:val="00AA5FCB"/>
    <w:rsid w:val="00AA6483"/>
    <w:rsid w:val="00AB5E5E"/>
    <w:rsid w:val="00AB6ECA"/>
    <w:rsid w:val="00AC34FB"/>
    <w:rsid w:val="00AC4B56"/>
    <w:rsid w:val="00AC4CDA"/>
    <w:rsid w:val="00AC4FAE"/>
    <w:rsid w:val="00AC5E91"/>
    <w:rsid w:val="00AD7C4A"/>
    <w:rsid w:val="00AE22C6"/>
    <w:rsid w:val="00AE385D"/>
    <w:rsid w:val="00AE641D"/>
    <w:rsid w:val="00AE70F2"/>
    <w:rsid w:val="00AF7E3D"/>
    <w:rsid w:val="00B00718"/>
    <w:rsid w:val="00B03AED"/>
    <w:rsid w:val="00B14521"/>
    <w:rsid w:val="00B153DE"/>
    <w:rsid w:val="00B257A1"/>
    <w:rsid w:val="00B27B3F"/>
    <w:rsid w:val="00B412CB"/>
    <w:rsid w:val="00B43C2D"/>
    <w:rsid w:val="00B456EA"/>
    <w:rsid w:val="00B57A5E"/>
    <w:rsid w:val="00B57D37"/>
    <w:rsid w:val="00B604F0"/>
    <w:rsid w:val="00B615D5"/>
    <w:rsid w:val="00B66414"/>
    <w:rsid w:val="00B66F3F"/>
    <w:rsid w:val="00B72471"/>
    <w:rsid w:val="00B73E1A"/>
    <w:rsid w:val="00B778EC"/>
    <w:rsid w:val="00B8010B"/>
    <w:rsid w:val="00B834BE"/>
    <w:rsid w:val="00B83A84"/>
    <w:rsid w:val="00B851DA"/>
    <w:rsid w:val="00B87D28"/>
    <w:rsid w:val="00B96EDF"/>
    <w:rsid w:val="00BB1632"/>
    <w:rsid w:val="00BC4DF4"/>
    <w:rsid w:val="00BC6A20"/>
    <w:rsid w:val="00BC78E8"/>
    <w:rsid w:val="00BD2F4A"/>
    <w:rsid w:val="00BD31E9"/>
    <w:rsid w:val="00BE0A70"/>
    <w:rsid w:val="00BE14A6"/>
    <w:rsid w:val="00BE1652"/>
    <w:rsid w:val="00BE2140"/>
    <w:rsid w:val="00BE7BFC"/>
    <w:rsid w:val="00BF1476"/>
    <w:rsid w:val="00BF1564"/>
    <w:rsid w:val="00C07FD1"/>
    <w:rsid w:val="00C11A74"/>
    <w:rsid w:val="00C12FE7"/>
    <w:rsid w:val="00C17737"/>
    <w:rsid w:val="00C200E3"/>
    <w:rsid w:val="00C21251"/>
    <w:rsid w:val="00C235CB"/>
    <w:rsid w:val="00C236DA"/>
    <w:rsid w:val="00C24029"/>
    <w:rsid w:val="00C25AC3"/>
    <w:rsid w:val="00C26BF2"/>
    <w:rsid w:val="00C33246"/>
    <w:rsid w:val="00C353E8"/>
    <w:rsid w:val="00C353F9"/>
    <w:rsid w:val="00C36DE3"/>
    <w:rsid w:val="00C40619"/>
    <w:rsid w:val="00C41C6C"/>
    <w:rsid w:val="00C4231D"/>
    <w:rsid w:val="00C43314"/>
    <w:rsid w:val="00C448D1"/>
    <w:rsid w:val="00C4523B"/>
    <w:rsid w:val="00C46CF9"/>
    <w:rsid w:val="00C55BAB"/>
    <w:rsid w:val="00C60CDF"/>
    <w:rsid w:val="00C67925"/>
    <w:rsid w:val="00C71FC4"/>
    <w:rsid w:val="00C7646F"/>
    <w:rsid w:val="00C76FA1"/>
    <w:rsid w:val="00C82F4B"/>
    <w:rsid w:val="00C911A8"/>
    <w:rsid w:val="00C93A5D"/>
    <w:rsid w:val="00C93C98"/>
    <w:rsid w:val="00C94C6C"/>
    <w:rsid w:val="00CA0475"/>
    <w:rsid w:val="00CA0821"/>
    <w:rsid w:val="00CA25CF"/>
    <w:rsid w:val="00CA2B1E"/>
    <w:rsid w:val="00CA440B"/>
    <w:rsid w:val="00CA73F8"/>
    <w:rsid w:val="00CA78BE"/>
    <w:rsid w:val="00CB0114"/>
    <w:rsid w:val="00CB316B"/>
    <w:rsid w:val="00CB7563"/>
    <w:rsid w:val="00CC6DE1"/>
    <w:rsid w:val="00CD1FAD"/>
    <w:rsid w:val="00CE5ED4"/>
    <w:rsid w:val="00CF1445"/>
    <w:rsid w:val="00CF2A7A"/>
    <w:rsid w:val="00CF3C00"/>
    <w:rsid w:val="00CF76B0"/>
    <w:rsid w:val="00D0410C"/>
    <w:rsid w:val="00D1472A"/>
    <w:rsid w:val="00D25556"/>
    <w:rsid w:val="00D30112"/>
    <w:rsid w:val="00D41F4E"/>
    <w:rsid w:val="00D45DAE"/>
    <w:rsid w:val="00D5523A"/>
    <w:rsid w:val="00D63C35"/>
    <w:rsid w:val="00D75349"/>
    <w:rsid w:val="00D85E1F"/>
    <w:rsid w:val="00D9043E"/>
    <w:rsid w:val="00D925CA"/>
    <w:rsid w:val="00D934FE"/>
    <w:rsid w:val="00D94526"/>
    <w:rsid w:val="00D94F02"/>
    <w:rsid w:val="00D97151"/>
    <w:rsid w:val="00DA1E4F"/>
    <w:rsid w:val="00DA52BF"/>
    <w:rsid w:val="00DB0292"/>
    <w:rsid w:val="00DB0E9D"/>
    <w:rsid w:val="00DD0B73"/>
    <w:rsid w:val="00DD1D24"/>
    <w:rsid w:val="00DD447D"/>
    <w:rsid w:val="00DD66C5"/>
    <w:rsid w:val="00DE12AC"/>
    <w:rsid w:val="00DE3D99"/>
    <w:rsid w:val="00DE66E0"/>
    <w:rsid w:val="00DE6AE5"/>
    <w:rsid w:val="00DF0B58"/>
    <w:rsid w:val="00DF62DC"/>
    <w:rsid w:val="00DF6EE6"/>
    <w:rsid w:val="00E01360"/>
    <w:rsid w:val="00E04C59"/>
    <w:rsid w:val="00E062FC"/>
    <w:rsid w:val="00E17D13"/>
    <w:rsid w:val="00E26E0A"/>
    <w:rsid w:val="00E2765A"/>
    <w:rsid w:val="00E312CE"/>
    <w:rsid w:val="00E313C9"/>
    <w:rsid w:val="00E36D05"/>
    <w:rsid w:val="00E415A7"/>
    <w:rsid w:val="00E41843"/>
    <w:rsid w:val="00E41E66"/>
    <w:rsid w:val="00E4312F"/>
    <w:rsid w:val="00E447FD"/>
    <w:rsid w:val="00E4689F"/>
    <w:rsid w:val="00E468E9"/>
    <w:rsid w:val="00E51AAB"/>
    <w:rsid w:val="00E5311B"/>
    <w:rsid w:val="00E56B1C"/>
    <w:rsid w:val="00E605C2"/>
    <w:rsid w:val="00E62EB1"/>
    <w:rsid w:val="00E64DDB"/>
    <w:rsid w:val="00E65CA8"/>
    <w:rsid w:val="00E66EE2"/>
    <w:rsid w:val="00E86C4B"/>
    <w:rsid w:val="00E94A79"/>
    <w:rsid w:val="00E95BC4"/>
    <w:rsid w:val="00E95DE4"/>
    <w:rsid w:val="00E976B3"/>
    <w:rsid w:val="00EA6F25"/>
    <w:rsid w:val="00EC708D"/>
    <w:rsid w:val="00ED0571"/>
    <w:rsid w:val="00ED1680"/>
    <w:rsid w:val="00EE0E81"/>
    <w:rsid w:val="00EE3D43"/>
    <w:rsid w:val="00EE3D4B"/>
    <w:rsid w:val="00EE45B4"/>
    <w:rsid w:val="00EE66CD"/>
    <w:rsid w:val="00EF0FE5"/>
    <w:rsid w:val="00EF2398"/>
    <w:rsid w:val="00EF7B62"/>
    <w:rsid w:val="00EF7BA6"/>
    <w:rsid w:val="00F03766"/>
    <w:rsid w:val="00F05464"/>
    <w:rsid w:val="00F060F4"/>
    <w:rsid w:val="00F17D62"/>
    <w:rsid w:val="00F267F0"/>
    <w:rsid w:val="00F309AE"/>
    <w:rsid w:val="00F447DE"/>
    <w:rsid w:val="00F641B4"/>
    <w:rsid w:val="00F6748A"/>
    <w:rsid w:val="00F70675"/>
    <w:rsid w:val="00F71D4A"/>
    <w:rsid w:val="00F734B7"/>
    <w:rsid w:val="00F76DD2"/>
    <w:rsid w:val="00F8101E"/>
    <w:rsid w:val="00F82299"/>
    <w:rsid w:val="00F90DDC"/>
    <w:rsid w:val="00F91C33"/>
    <w:rsid w:val="00FB08B6"/>
    <w:rsid w:val="00FC1574"/>
    <w:rsid w:val="00FD2148"/>
    <w:rsid w:val="00FD229E"/>
    <w:rsid w:val="00FD5332"/>
    <w:rsid w:val="00FE432F"/>
    <w:rsid w:val="00FF1B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4868"/>
  <w15:docId w15:val="{8CEE1482-F73D-4DAC-88FC-00C4698E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9D"/>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863A83"/>
    <w:pPr>
      <w:spacing w:before="100" w:beforeAutospacing="1" w:after="100" w:afterAutospacing="1"/>
      <w:outlineLvl w:val="0"/>
    </w:pPr>
    <w:rPr>
      <w:rFonts w:eastAsia="Times New Roman"/>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78E8"/>
    <w:pPr>
      <w:suppressAutoHyphens/>
      <w:spacing w:after="0" w:line="100" w:lineRule="atLeast"/>
    </w:pPr>
    <w:rPr>
      <w:rFonts w:ascii="Arial" w:eastAsia="SimSun" w:hAnsi="Arial" w:cs="Arial"/>
      <w:color w:val="000000"/>
      <w:sz w:val="24"/>
      <w:szCs w:val="24"/>
      <w:lang w:eastAsia="ar-SA"/>
    </w:rPr>
  </w:style>
  <w:style w:type="paragraph" w:customStyle="1" w:styleId="EndNoteBibliography">
    <w:name w:val="EndNote Bibliography"/>
    <w:basedOn w:val="Normal"/>
    <w:rsid w:val="00BC78E8"/>
    <w:pPr>
      <w:suppressAutoHyphens/>
      <w:spacing w:after="160" w:line="240" w:lineRule="atLeast"/>
      <w:jc w:val="both"/>
    </w:pPr>
    <w:rPr>
      <w:rFonts w:ascii="Arial" w:eastAsia="SimSun" w:hAnsi="Arial" w:cs="Arial"/>
      <w:szCs w:val="22"/>
      <w:lang w:eastAsia="ar-SA"/>
    </w:rPr>
  </w:style>
  <w:style w:type="character" w:customStyle="1" w:styleId="st">
    <w:name w:val="st"/>
    <w:rsid w:val="00BC78E8"/>
  </w:style>
  <w:style w:type="paragraph" w:styleId="ListParagraph">
    <w:name w:val="List Paragraph"/>
    <w:basedOn w:val="Normal"/>
    <w:uiPriority w:val="34"/>
    <w:qFormat/>
    <w:rsid w:val="002828FC"/>
    <w:pPr>
      <w:suppressAutoHyphens/>
      <w:spacing w:after="160" w:line="256" w:lineRule="auto"/>
      <w:ind w:left="720"/>
      <w:contextualSpacing/>
    </w:pPr>
    <w:rPr>
      <w:rFonts w:ascii="Calibri" w:eastAsia="SimSun" w:hAnsi="Calibri" w:cs="font430"/>
      <w:sz w:val="22"/>
      <w:szCs w:val="22"/>
      <w:lang w:val="de-DE" w:eastAsia="ar-SA"/>
    </w:rPr>
  </w:style>
  <w:style w:type="paragraph" w:styleId="Header">
    <w:name w:val="header"/>
    <w:basedOn w:val="Normal"/>
    <w:link w:val="Head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HeaderChar">
    <w:name w:val="Header Char"/>
    <w:basedOn w:val="DefaultParagraphFont"/>
    <w:link w:val="Header"/>
    <w:uiPriority w:val="99"/>
    <w:rsid w:val="00265A4F"/>
    <w:rPr>
      <w:rFonts w:ascii="Calibri" w:eastAsia="SimSun" w:hAnsi="Calibri" w:cs="font430"/>
      <w:lang w:eastAsia="ar-SA"/>
    </w:rPr>
  </w:style>
  <w:style w:type="paragraph" w:styleId="Footer">
    <w:name w:val="footer"/>
    <w:basedOn w:val="Normal"/>
    <w:link w:val="Foot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FooterChar">
    <w:name w:val="Footer Char"/>
    <w:basedOn w:val="DefaultParagraphFont"/>
    <w:link w:val="Footer"/>
    <w:uiPriority w:val="99"/>
    <w:rsid w:val="00265A4F"/>
    <w:rPr>
      <w:rFonts w:ascii="Calibri" w:eastAsia="SimSun" w:hAnsi="Calibri" w:cs="font430"/>
      <w:lang w:eastAsia="ar-SA"/>
    </w:rPr>
  </w:style>
  <w:style w:type="character" w:styleId="CommentReference">
    <w:name w:val="annotation reference"/>
    <w:uiPriority w:val="99"/>
    <w:rsid w:val="00E95BC4"/>
    <w:rPr>
      <w:sz w:val="16"/>
      <w:szCs w:val="16"/>
    </w:rPr>
  </w:style>
  <w:style w:type="paragraph" w:styleId="CommentText">
    <w:name w:val="annotation text"/>
    <w:basedOn w:val="Normal"/>
    <w:link w:val="CommentTextChar"/>
    <w:uiPriority w:val="99"/>
    <w:rsid w:val="00E95BC4"/>
    <w:rPr>
      <w:rFonts w:eastAsia="Times New Roman"/>
      <w:sz w:val="20"/>
      <w:szCs w:val="20"/>
      <w:lang w:val="de-DE" w:eastAsia="de-DE"/>
    </w:rPr>
  </w:style>
  <w:style w:type="character" w:customStyle="1" w:styleId="CommentTextChar">
    <w:name w:val="Comment Text Char"/>
    <w:basedOn w:val="DefaultParagraphFont"/>
    <w:link w:val="CommentText"/>
    <w:uiPriority w:val="99"/>
    <w:rsid w:val="00E95BC4"/>
    <w:rPr>
      <w:rFonts w:ascii="Times New Roman" w:eastAsia="Times New Roman" w:hAnsi="Times New Roman" w:cs="Times New Roman"/>
      <w:sz w:val="20"/>
      <w:szCs w:val="20"/>
      <w:lang w:eastAsia="de-DE"/>
    </w:rPr>
  </w:style>
  <w:style w:type="paragraph" w:styleId="BalloonText">
    <w:name w:val="Balloon Text"/>
    <w:basedOn w:val="Normal"/>
    <w:link w:val="BalloonTextChar"/>
    <w:uiPriority w:val="99"/>
    <w:semiHidden/>
    <w:unhideWhenUsed/>
    <w:rsid w:val="00E95BC4"/>
    <w:pPr>
      <w:suppressAutoHyphens/>
    </w:pPr>
    <w:rPr>
      <w:rFonts w:ascii="Segoe UI" w:eastAsia="SimSun" w:hAnsi="Segoe UI" w:cs="Segoe UI"/>
      <w:sz w:val="18"/>
      <w:szCs w:val="18"/>
      <w:lang w:val="de-DE" w:eastAsia="ar-SA"/>
    </w:rPr>
  </w:style>
  <w:style w:type="character" w:customStyle="1" w:styleId="BalloonTextChar">
    <w:name w:val="Balloon Text Char"/>
    <w:basedOn w:val="DefaultParagraphFont"/>
    <w:link w:val="BalloonText"/>
    <w:uiPriority w:val="99"/>
    <w:semiHidden/>
    <w:rsid w:val="00E95BC4"/>
    <w:rPr>
      <w:rFonts w:ascii="Segoe UI" w:eastAsia="SimSun" w:hAnsi="Segoe UI" w:cs="Segoe UI"/>
      <w:sz w:val="18"/>
      <w:szCs w:val="18"/>
      <w:lang w:eastAsia="ar-SA"/>
    </w:rPr>
  </w:style>
  <w:style w:type="paragraph" w:customStyle="1" w:styleId="EndNoteBibliographyTitle">
    <w:name w:val="EndNote Bibliography Title"/>
    <w:basedOn w:val="Normal"/>
    <w:link w:val="EndNoteBibliographyTitleChar"/>
    <w:rsid w:val="007677AC"/>
    <w:pPr>
      <w:suppressAutoHyphens/>
      <w:spacing w:line="256" w:lineRule="auto"/>
      <w:jc w:val="center"/>
    </w:pPr>
    <w:rPr>
      <w:rFonts w:ascii="Arial" w:eastAsia="SimSun" w:hAnsi="Arial" w:cs="Arial"/>
      <w:noProof/>
      <w:szCs w:val="22"/>
      <w:lang w:val="de-DE" w:eastAsia="ar-SA"/>
    </w:rPr>
  </w:style>
  <w:style w:type="character" w:customStyle="1" w:styleId="EndNoteBibliographyTitleChar">
    <w:name w:val="EndNote Bibliography Title Char"/>
    <w:basedOn w:val="DefaultParagraphFont"/>
    <w:link w:val="EndNoteBibliographyTitle"/>
    <w:rsid w:val="007677AC"/>
    <w:rPr>
      <w:rFonts w:ascii="Arial" w:eastAsia="SimSun" w:hAnsi="Arial" w:cs="Arial"/>
      <w:noProof/>
      <w:sz w:val="24"/>
      <w:lang w:eastAsia="ar-SA"/>
    </w:rPr>
  </w:style>
  <w:style w:type="paragraph" w:styleId="CommentSubject">
    <w:name w:val="annotation subject"/>
    <w:basedOn w:val="CommentText"/>
    <w:next w:val="CommentText"/>
    <w:link w:val="CommentSubjectChar"/>
    <w:uiPriority w:val="99"/>
    <w:semiHidden/>
    <w:unhideWhenUsed/>
    <w:rsid w:val="00863A83"/>
    <w:pPr>
      <w:suppressAutoHyphens/>
      <w:spacing w:after="160"/>
    </w:pPr>
    <w:rPr>
      <w:rFonts w:ascii="Calibri" w:eastAsia="SimSun" w:hAnsi="Calibri" w:cs="font430"/>
      <w:b/>
      <w:bCs/>
      <w:lang w:eastAsia="ar-SA"/>
    </w:rPr>
  </w:style>
  <w:style w:type="character" w:customStyle="1" w:styleId="CommentSubjectChar">
    <w:name w:val="Comment Subject Char"/>
    <w:basedOn w:val="CommentTextChar"/>
    <w:link w:val="CommentSubject"/>
    <w:uiPriority w:val="99"/>
    <w:semiHidden/>
    <w:rsid w:val="00863A83"/>
    <w:rPr>
      <w:rFonts w:ascii="Calibri" w:eastAsia="SimSun" w:hAnsi="Calibri" w:cs="font430"/>
      <w:b/>
      <w:bCs/>
      <w:sz w:val="20"/>
      <w:szCs w:val="20"/>
      <w:lang w:eastAsia="ar-SA"/>
    </w:rPr>
  </w:style>
  <w:style w:type="character" w:customStyle="1" w:styleId="Heading1Char">
    <w:name w:val="Heading 1 Char"/>
    <w:basedOn w:val="DefaultParagraphFont"/>
    <w:link w:val="Heading1"/>
    <w:uiPriority w:val="9"/>
    <w:rsid w:val="00863A83"/>
    <w:rPr>
      <w:rFonts w:ascii="Times New Roman" w:eastAsia="Times New Roman" w:hAnsi="Times New Roman" w:cs="Times New Roman"/>
      <w:b/>
      <w:bCs/>
      <w:kern w:val="36"/>
      <w:sz w:val="48"/>
      <w:szCs w:val="48"/>
      <w:lang w:eastAsia="de-DE"/>
    </w:rPr>
  </w:style>
  <w:style w:type="character" w:customStyle="1" w:styleId="authorname">
    <w:name w:val="authorname"/>
    <w:basedOn w:val="DefaultParagraphFont"/>
    <w:rsid w:val="00863A83"/>
  </w:style>
  <w:style w:type="character" w:styleId="Hyperlink">
    <w:name w:val="Hyperlink"/>
    <w:basedOn w:val="DefaultParagraphFont"/>
    <w:uiPriority w:val="99"/>
    <w:semiHidden/>
    <w:unhideWhenUsed/>
    <w:rsid w:val="00B8010B"/>
    <w:rPr>
      <w:color w:val="0000FF"/>
      <w:u w:val="single"/>
    </w:rPr>
  </w:style>
  <w:style w:type="character" w:customStyle="1" w:styleId="highlight">
    <w:name w:val="highlight"/>
    <w:basedOn w:val="DefaultParagraphFont"/>
    <w:rsid w:val="00B8010B"/>
  </w:style>
  <w:style w:type="paragraph" w:styleId="Revision">
    <w:name w:val="Revision"/>
    <w:hidden/>
    <w:uiPriority w:val="99"/>
    <w:semiHidden/>
    <w:rsid w:val="00D94F02"/>
    <w:pPr>
      <w:spacing w:after="0" w:line="240" w:lineRule="auto"/>
    </w:pPr>
    <w:rPr>
      <w:rFonts w:ascii="Calibri" w:eastAsia="SimSun" w:hAnsi="Calibri" w:cs="font430"/>
      <w:lang w:eastAsia="ar-SA"/>
    </w:rPr>
  </w:style>
  <w:style w:type="character" w:customStyle="1" w:styleId="adorn">
    <w:name w:val="adorn"/>
    <w:rsid w:val="005E4B1A"/>
  </w:style>
  <w:style w:type="character" w:customStyle="1" w:styleId="weiss">
    <w:name w:val="weiss"/>
    <w:rsid w:val="005E4B1A"/>
  </w:style>
  <w:style w:type="character" w:styleId="Emphasis">
    <w:name w:val="Emphasis"/>
    <w:basedOn w:val="DefaultParagraphFont"/>
    <w:uiPriority w:val="20"/>
    <w:qFormat/>
    <w:rsid w:val="00E64DDB"/>
    <w:rPr>
      <w:i/>
      <w:iCs/>
    </w:rPr>
  </w:style>
  <w:style w:type="paragraph" w:styleId="HTMLPreformatted">
    <w:name w:val="HTML Preformatted"/>
    <w:basedOn w:val="Normal"/>
    <w:link w:val="HTMLPreformattedChar"/>
    <w:uiPriority w:val="99"/>
    <w:semiHidden/>
    <w:unhideWhenUsed/>
    <w:rsid w:val="001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0025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2592">
      <w:bodyDiv w:val="1"/>
      <w:marLeft w:val="0"/>
      <w:marRight w:val="0"/>
      <w:marTop w:val="0"/>
      <w:marBottom w:val="0"/>
      <w:divBdr>
        <w:top w:val="none" w:sz="0" w:space="0" w:color="auto"/>
        <w:left w:val="none" w:sz="0" w:space="0" w:color="auto"/>
        <w:bottom w:val="none" w:sz="0" w:space="0" w:color="auto"/>
        <w:right w:val="none" w:sz="0" w:space="0" w:color="auto"/>
      </w:divBdr>
      <w:divsChild>
        <w:div w:id="552959105">
          <w:marLeft w:val="331"/>
          <w:marRight w:val="0"/>
          <w:marTop w:val="0"/>
          <w:marBottom w:val="0"/>
          <w:divBdr>
            <w:top w:val="none" w:sz="0" w:space="0" w:color="auto"/>
            <w:left w:val="none" w:sz="0" w:space="0" w:color="auto"/>
            <w:bottom w:val="none" w:sz="0" w:space="0" w:color="auto"/>
            <w:right w:val="none" w:sz="0" w:space="0" w:color="auto"/>
          </w:divBdr>
        </w:div>
      </w:divsChild>
    </w:div>
    <w:div w:id="419184891">
      <w:bodyDiv w:val="1"/>
      <w:marLeft w:val="0"/>
      <w:marRight w:val="0"/>
      <w:marTop w:val="0"/>
      <w:marBottom w:val="0"/>
      <w:divBdr>
        <w:top w:val="none" w:sz="0" w:space="0" w:color="auto"/>
        <w:left w:val="none" w:sz="0" w:space="0" w:color="auto"/>
        <w:bottom w:val="none" w:sz="0" w:space="0" w:color="auto"/>
        <w:right w:val="none" w:sz="0" w:space="0" w:color="auto"/>
      </w:divBdr>
    </w:div>
    <w:div w:id="1124344862">
      <w:bodyDiv w:val="1"/>
      <w:marLeft w:val="0"/>
      <w:marRight w:val="0"/>
      <w:marTop w:val="0"/>
      <w:marBottom w:val="0"/>
      <w:divBdr>
        <w:top w:val="none" w:sz="0" w:space="0" w:color="auto"/>
        <w:left w:val="none" w:sz="0" w:space="0" w:color="auto"/>
        <w:bottom w:val="none" w:sz="0" w:space="0" w:color="auto"/>
        <w:right w:val="none" w:sz="0" w:space="0" w:color="auto"/>
      </w:divBdr>
      <w:divsChild>
        <w:div w:id="1133134417">
          <w:marLeft w:val="0"/>
          <w:marRight w:val="0"/>
          <w:marTop w:val="0"/>
          <w:marBottom w:val="0"/>
          <w:divBdr>
            <w:top w:val="none" w:sz="0" w:space="0" w:color="auto"/>
            <w:left w:val="none" w:sz="0" w:space="0" w:color="auto"/>
            <w:bottom w:val="none" w:sz="0" w:space="0" w:color="auto"/>
            <w:right w:val="none" w:sz="0" w:space="0" w:color="auto"/>
          </w:divBdr>
        </w:div>
        <w:div w:id="1731926558">
          <w:marLeft w:val="0"/>
          <w:marRight w:val="0"/>
          <w:marTop w:val="0"/>
          <w:marBottom w:val="0"/>
          <w:divBdr>
            <w:top w:val="none" w:sz="0" w:space="0" w:color="auto"/>
            <w:left w:val="none" w:sz="0" w:space="0" w:color="auto"/>
            <w:bottom w:val="none" w:sz="0" w:space="0" w:color="auto"/>
            <w:right w:val="none" w:sz="0" w:space="0" w:color="auto"/>
          </w:divBdr>
        </w:div>
      </w:divsChild>
    </w:div>
    <w:div w:id="1203902256">
      <w:bodyDiv w:val="1"/>
      <w:marLeft w:val="0"/>
      <w:marRight w:val="0"/>
      <w:marTop w:val="0"/>
      <w:marBottom w:val="0"/>
      <w:divBdr>
        <w:top w:val="none" w:sz="0" w:space="0" w:color="auto"/>
        <w:left w:val="none" w:sz="0" w:space="0" w:color="auto"/>
        <w:bottom w:val="none" w:sz="0" w:space="0" w:color="auto"/>
        <w:right w:val="none" w:sz="0" w:space="0" w:color="auto"/>
      </w:divBdr>
      <w:divsChild>
        <w:div w:id="60908309">
          <w:marLeft w:val="0"/>
          <w:marRight w:val="0"/>
          <w:marTop w:val="0"/>
          <w:marBottom w:val="0"/>
          <w:divBdr>
            <w:top w:val="none" w:sz="0" w:space="0" w:color="auto"/>
            <w:left w:val="none" w:sz="0" w:space="0" w:color="auto"/>
            <w:bottom w:val="none" w:sz="0" w:space="0" w:color="auto"/>
            <w:right w:val="none" w:sz="0" w:space="0" w:color="auto"/>
          </w:divBdr>
        </w:div>
        <w:div w:id="660888115">
          <w:marLeft w:val="0"/>
          <w:marRight w:val="0"/>
          <w:marTop w:val="0"/>
          <w:marBottom w:val="0"/>
          <w:divBdr>
            <w:top w:val="none" w:sz="0" w:space="0" w:color="auto"/>
            <w:left w:val="none" w:sz="0" w:space="0" w:color="auto"/>
            <w:bottom w:val="none" w:sz="0" w:space="0" w:color="auto"/>
            <w:right w:val="none" w:sz="0" w:space="0" w:color="auto"/>
          </w:divBdr>
        </w:div>
      </w:divsChild>
    </w:div>
    <w:div w:id="1376615804">
      <w:bodyDiv w:val="1"/>
      <w:marLeft w:val="0"/>
      <w:marRight w:val="0"/>
      <w:marTop w:val="0"/>
      <w:marBottom w:val="0"/>
      <w:divBdr>
        <w:top w:val="none" w:sz="0" w:space="0" w:color="auto"/>
        <w:left w:val="none" w:sz="0" w:space="0" w:color="auto"/>
        <w:bottom w:val="none" w:sz="0" w:space="0" w:color="auto"/>
        <w:right w:val="none" w:sz="0" w:space="0" w:color="auto"/>
      </w:divBdr>
    </w:div>
    <w:div w:id="1382828770">
      <w:bodyDiv w:val="1"/>
      <w:marLeft w:val="0"/>
      <w:marRight w:val="0"/>
      <w:marTop w:val="0"/>
      <w:marBottom w:val="0"/>
      <w:divBdr>
        <w:top w:val="none" w:sz="0" w:space="0" w:color="auto"/>
        <w:left w:val="none" w:sz="0" w:space="0" w:color="auto"/>
        <w:bottom w:val="none" w:sz="0" w:space="0" w:color="auto"/>
        <w:right w:val="none" w:sz="0" w:space="0" w:color="auto"/>
      </w:divBdr>
    </w:div>
    <w:div w:id="1637492048">
      <w:bodyDiv w:val="1"/>
      <w:marLeft w:val="0"/>
      <w:marRight w:val="0"/>
      <w:marTop w:val="0"/>
      <w:marBottom w:val="0"/>
      <w:divBdr>
        <w:top w:val="none" w:sz="0" w:space="0" w:color="auto"/>
        <w:left w:val="none" w:sz="0" w:space="0" w:color="auto"/>
        <w:bottom w:val="none" w:sz="0" w:space="0" w:color="auto"/>
        <w:right w:val="none" w:sz="0" w:space="0" w:color="auto"/>
      </w:divBdr>
    </w:div>
    <w:div w:id="1820071948">
      <w:bodyDiv w:val="1"/>
      <w:marLeft w:val="0"/>
      <w:marRight w:val="0"/>
      <w:marTop w:val="0"/>
      <w:marBottom w:val="0"/>
      <w:divBdr>
        <w:top w:val="none" w:sz="0" w:space="0" w:color="auto"/>
        <w:left w:val="none" w:sz="0" w:space="0" w:color="auto"/>
        <w:bottom w:val="none" w:sz="0" w:space="0" w:color="auto"/>
        <w:right w:val="none" w:sz="0" w:space="0" w:color="auto"/>
      </w:divBdr>
    </w:div>
    <w:div w:id="20167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0DA39-8C12-2F47-902D-F968144F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29</Pages>
  <Words>13148</Words>
  <Characters>74945</Characters>
  <Application>Microsoft Office Word</Application>
  <DocSecurity>0</DocSecurity>
  <Lines>624</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87918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kanski</dc:creator>
  <cp:keywords/>
  <dc:description/>
  <cp:lastModifiedBy>Gao, Qingsong</cp:lastModifiedBy>
  <cp:revision>26</cp:revision>
  <cp:lastPrinted>2016-07-22T13:36:00Z</cp:lastPrinted>
  <dcterms:created xsi:type="dcterms:W3CDTF">2019-11-25T11:09:00Z</dcterms:created>
  <dcterms:modified xsi:type="dcterms:W3CDTF">2019-12-25T05:46:00Z</dcterms:modified>
</cp:coreProperties>
</file>